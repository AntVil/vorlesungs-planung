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Hügle Christian, Schüler David, Broer Jan (Gruppe4)</w:t>
      </w:r>
    </w:p>
    <w:p w14:paraId="6D98EA67" w14:textId="05F1D6E2" w:rsidR="003F7E79" w:rsidRPr="00936172" w:rsidRDefault="003F7E79" w:rsidP="003F7E79"/>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4B3AC4A1" w14:textId="6B65F4C3" w:rsidR="006B35BB"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502094" w:history="1">
            <w:r w:rsidR="006B35BB" w:rsidRPr="002835A5">
              <w:rPr>
                <w:rStyle w:val="Hyperlink"/>
                <w:noProof/>
              </w:rPr>
              <w:t>1.</w:t>
            </w:r>
            <w:r w:rsidR="006B35BB">
              <w:rPr>
                <w:rFonts w:eastAsiaTheme="minorEastAsia"/>
                <w:noProof/>
                <w:sz w:val="22"/>
                <w:szCs w:val="22"/>
                <w:lang w:eastAsia="de-DE"/>
              </w:rPr>
              <w:tab/>
            </w:r>
            <w:r w:rsidR="006B35BB" w:rsidRPr="002835A5">
              <w:rPr>
                <w:rStyle w:val="Hyperlink"/>
                <w:noProof/>
              </w:rPr>
              <w:t>Einleitung</w:t>
            </w:r>
            <w:r w:rsidR="006B35BB">
              <w:rPr>
                <w:noProof/>
                <w:webHidden/>
              </w:rPr>
              <w:tab/>
            </w:r>
            <w:r w:rsidR="006B35BB">
              <w:rPr>
                <w:noProof/>
                <w:webHidden/>
              </w:rPr>
              <w:fldChar w:fldCharType="begin"/>
            </w:r>
            <w:r w:rsidR="006B35BB">
              <w:rPr>
                <w:noProof/>
                <w:webHidden/>
              </w:rPr>
              <w:instrText xml:space="preserve"> PAGEREF _Toc72502094 \h </w:instrText>
            </w:r>
            <w:r w:rsidR="006B35BB">
              <w:rPr>
                <w:noProof/>
                <w:webHidden/>
              </w:rPr>
            </w:r>
            <w:r w:rsidR="006B35BB">
              <w:rPr>
                <w:noProof/>
                <w:webHidden/>
              </w:rPr>
              <w:fldChar w:fldCharType="separate"/>
            </w:r>
            <w:r w:rsidR="006B35BB">
              <w:rPr>
                <w:noProof/>
                <w:webHidden/>
              </w:rPr>
              <w:t>1</w:t>
            </w:r>
            <w:r w:rsidR="006B35BB">
              <w:rPr>
                <w:noProof/>
                <w:webHidden/>
              </w:rPr>
              <w:fldChar w:fldCharType="end"/>
            </w:r>
          </w:hyperlink>
        </w:p>
        <w:p w14:paraId="2896215E" w14:textId="50B91D3D" w:rsidR="006B35BB" w:rsidRDefault="004178CD">
          <w:pPr>
            <w:pStyle w:val="Verzeichnis1"/>
            <w:tabs>
              <w:tab w:val="left" w:pos="440"/>
              <w:tab w:val="right" w:leader="dot" w:pos="10194"/>
            </w:tabs>
            <w:rPr>
              <w:rFonts w:eastAsiaTheme="minorEastAsia"/>
              <w:noProof/>
              <w:sz w:val="22"/>
              <w:szCs w:val="22"/>
              <w:lang w:eastAsia="de-DE"/>
            </w:rPr>
          </w:pPr>
          <w:hyperlink w:anchor="_Toc72502095" w:history="1">
            <w:r w:rsidR="006B35BB" w:rsidRPr="002835A5">
              <w:rPr>
                <w:rStyle w:val="Hyperlink"/>
                <w:noProof/>
              </w:rPr>
              <w:t>2.</w:t>
            </w:r>
            <w:r w:rsidR="006B35BB">
              <w:rPr>
                <w:rFonts w:eastAsiaTheme="minorEastAsia"/>
                <w:noProof/>
                <w:sz w:val="22"/>
                <w:szCs w:val="22"/>
                <w:lang w:eastAsia="de-DE"/>
              </w:rPr>
              <w:tab/>
            </w:r>
            <w:r w:rsidR="006B35BB" w:rsidRPr="002835A5">
              <w:rPr>
                <w:rStyle w:val="Hyperlink"/>
                <w:noProof/>
              </w:rPr>
              <w:t>Technische Lösung</w:t>
            </w:r>
            <w:r w:rsidR="006B35BB">
              <w:rPr>
                <w:noProof/>
                <w:webHidden/>
              </w:rPr>
              <w:tab/>
            </w:r>
            <w:r w:rsidR="006B35BB">
              <w:rPr>
                <w:noProof/>
                <w:webHidden/>
              </w:rPr>
              <w:fldChar w:fldCharType="begin"/>
            </w:r>
            <w:r w:rsidR="006B35BB">
              <w:rPr>
                <w:noProof/>
                <w:webHidden/>
              </w:rPr>
              <w:instrText xml:space="preserve"> PAGEREF _Toc72502095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228AD490" w14:textId="0E230850" w:rsidR="006B35BB" w:rsidRDefault="004178CD">
          <w:pPr>
            <w:pStyle w:val="Verzeichnis2"/>
            <w:tabs>
              <w:tab w:val="right" w:leader="dot" w:pos="10194"/>
            </w:tabs>
            <w:rPr>
              <w:rFonts w:eastAsiaTheme="minorEastAsia"/>
              <w:noProof/>
              <w:sz w:val="22"/>
              <w:szCs w:val="22"/>
              <w:lang w:eastAsia="de-DE"/>
            </w:rPr>
          </w:pPr>
          <w:hyperlink w:anchor="_Toc72502096" w:history="1">
            <w:r w:rsidR="006B35BB" w:rsidRPr="002835A5">
              <w:rPr>
                <w:rStyle w:val="Hyperlink"/>
                <w:noProof/>
              </w:rPr>
              <w:t>2.1 Konzeption</w:t>
            </w:r>
            <w:r w:rsidR="006B35BB">
              <w:rPr>
                <w:noProof/>
                <w:webHidden/>
              </w:rPr>
              <w:tab/>
            </w:r>
            <w:r w:rsidR="006B35BB">
              <w:rPr>
                <w:noProof/>
                <w:webHidden/>
              </w:rPr>
              <w:fldChar w:fldCharType="begin"/>
            </w:r>
            <w:r w:rsidR="006B35BB">
              <w:rPr>
                <w:noProof/>
                <w:webHidden/>
              </w:rPr>
              <w:instrText xml:space="preserve"> PAGEREF _Toc72502096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430961BE" w14:textId="1477DFEE" w:rsidR="006B35BB" w:rsidRDefault="004178CD">
          <w:pPr>
            <w:pStyle w:val="Verzeichnis2"/>
            <w:tabs>
              <w:tab w:val="right" w:leader="dot" w:pos="10194"/>
            </w:tabs>
            <w:rPr>
              <w:rFonts w:eastAsiaTheme="minorEastAsia"/>
              <w:noProof/>
              <w:sz w:val="22"/>
              <w:szCs w:val="22"/>
              <w:lang w:eastAsia="de-DE"/>
            </w:rPr>
          </w:pPr>
          <w:hyperlink w:anchor="_Toc72502097" w:history="1">
            <w:r w:rsidR="006B35BB" w:rsidRPr="002835A5">
              <w:rPr>
                <w:rStyle w:val="Hyperlink"/>
                <w:noProof/>
              </w:rPr>
              <w:t>2.2 Entwicklung</w:t>
            </w:r>
            <w:r w:rsidR="006B35BB">
              <w:rPr>
                <w:noProof/>
                <w:webHidden/>
              </w:rPr>
              <w:tab/>
            </w:r>
            <w:r w:rsidR="006B35BB">
              <w:rPr>
                <w:noProof/>
                <w:webHidden/>
              </w:rPr>
              <w:fldChar w:fldCharType="begin"/>
            </w:r>
            <w:r w:rsidR="006B35BB">
              <w:rPr>
                <w:noProof/>
                <w:webHidden/>
              </w:rPr>
              <w:instrText xml:space="preserve"> PAGEREF _Toc72502097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59F79029" w14:textId="62D754A3" w:rsidR="006B35BB" w:rsidRDefault="004178CD">
          <w:pPr>
            <w:pStyle w:val="Verzeichnis2"/>
            <w:tabs>
              <w:tab w:val="right" w:leader="dot" w:pos="10194"/>
            </w:tabs>
            <w:rPr>
              <w:rFonts w:eastAsiaTheme="minorEastAsia"/>
              <w:noProof/>
              <w:sz w:val="22"/>
              <w:szCs w:val="22"/>
              <w:lang w:eastAsia="de-DE"/>
            </w:rPr>
          </w:pPr>
          <w:hyperlink w:anchor="_Toc72502098" w:history="1">
            <w:r w:rsidR="006B35BB" w:rsidRPr="002835A5">
              <w:rPr>
                <w:rStyle w:val="Hyperlink"/>
                <w:noProof/>
              </w:rPr>
              <w:t>2.3 Projektmanagement</w:t>
            </w:r>
            <w:r w:rsidR="006B35BB">
              <w:rPr>
                <w:noProof/>
                <w:webHidden/>
              </w:rPr>
              <w:tab/>
            </w:r>
            <w:r w:rsidR="006B35BB">
              <w:rPr>
                <w:noProof/>
                <w:webHidden/>
              </w:rPr>
              <w:fldChar w:fldCharType="begin"/>
            </w:r>
            <w:r w:rsidR="006B35BB">
              <w:rPr>
                <w:noProof/>
                <w:webHidden/>
              </w:rPr>
              <w:instrText xml:space="preserve"> PAGEREF _Toc72502098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09626271" w14:textId="613886C3" w:rsidR="006B35BB" w:rsidRDefault="004178CD">
          <w:pPr>
            <w:pStyle w:val="Verzeichnis1"/>
            <w:tabs>
              <w:tab w:val="left" w:pos="440"/>
              <w:tab w:val="right" w:leader="dot" w:pos="10194"/>
            </w:tabs>
            <w:rPr>
              <w:rFonts w:eastAsiaTheme="minorEastAsia"/>
              <w:noProof/>
              <w:sz w:val="22"/>
              <w:szCs w:val="22"/>
              <w:lang w:eastAsia="de-DE"/>
            </w:rPr>
          </w:pPr>
          <w:hyperlink w:anchor="_Toc72502099" w:history="1">
            <w:r w:rsidR="006B35BB" w:rsidRPr="002835A5">
              <w:rPr>
                <w:rStyle w:val="Hyperlink"/>
                <w:noProof/>
              </w:rPr>
              <w:t>3.</w:t>
            </w:r>
            <w:r w:rsidR="006B35BB">
              <w:rPr>
                <w:rFonts w:eastAsiaTheme="minorEastAsia"/>
                <w:noProof/>
                <w:sz w:val="22"/>
                <w:szCs w:val="22"/>
                <w:lang w:eastAsia="de-DE"/>
              </w:rPr>
              <w:tab/>
            </w:r>
            <w:r w:rsidR="006B35BB" w:rsidRPr="002835A5">
              <w:rPr>
                <w:rStyle w:val="Hyperlink"/>
                <w:noProof/>
              </w:rPr>
              <w:t>Beschreibung der Anforderungen bzw. Komponenten</w:t>
            </w:r>
            <w:r w:rsidR="006B35BB">
              <w:rPr>
                <w:noProof/>
                <w:webHidden/>
              </w:rPr>
              <w:tab/>
            </w:r>
            <w:r w:rsidR="006B35BB">
              <w:rPr>
                <w:noProof/>
                <w:webHidden/>
              </w:rPr>
              <w:fldChar w:fldCharType="begin"/>
            </w:r>
            <w:r w:rsidR="006B35BB">
              <w:rPr>
                <w:noProof/>
                <w:webHidden/>
              </w:rPr>
              <w:instrText xml:space="preserve"> PAGEREF _Toc72502099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1E6751F5" w14:textId="203D4302" w:rsidR="006B35BB" w:rsidRDefault="004178CD">
          <w:pPr>
            <w:pStyle w:val="Verzeichnis1"/>
            <w:tabs>
              <w:tab w:val="left" w:pos="440"/>
              <w:tab w:val="right" w:leader="dot" w:pos="10194"/>
            </w:tabs>
            <w:rPr>
              <w:rFonts w:eastAsiaTheme="minorEastAsia"/>
              <w:noProof/>
              <w:sz w:val="22"/>
              <w:szCs w:val="22"/>
              <w:lang w:eastAsia="de-DE"/>
            </w:rPr>
          </w:pPr>
          <w:hyperlink w:anchor="_Toc72502100" w:history="1">
            <w:r w:rsidR="006B35BB" w:rsidRPr="002835A5">
              <w:rPr>
                <w:rStyle w:val="Hyperlink"/>
                <w:noProof/>
              </w:rPr>
              <w:t>4.</w:t>
            </w:r>
            <w:r w:rsidR="006B35BB">
              <w:rPr>
                <w:rFonts w:eastAsiaTheme="minorEastAsia"/>
                <w:noProof/>
                <w:sz w:val="22"/>
                <w:szCs w:val="22"/>
                <w:lang w:eastAsia="de-DE"/>
              </w:rPr>
              <w:tab/>
            </w:r>
            <w:r w:rsidR="006B35BB" w:rsidRPr="002835A5">
              <w:rPr>
                <w:rStyle w:val="Hyperlink"/>
                <w:noProof/>
              </w:rPr>
              <w:t>Bereitstellung der Mockups und der Webanwendung</w:t>
            </w:r>
            <w:r w:rsidR="006B35BB">
              <w:rPr>
                <w:noProof/>
                <w:webHidden/>
              </w:rPr>
              <w:tab/>
            </w:r>
            <w:r w:rsidR="006B35BB">
              <w:rPr>
                <w:noProof/>
                <w:webHidden/>
              </w:rPr>
              <w:fldChar w:fldCharType="begin"/>
            </w:r>
            <w:r w:rsidR="006B35BB">
              <w:rPr>
                <w:noProof/>
                <w:webHidden/>
              </w:rPr>
              <w:instrText xml:space="preserve"> PAGEREF _Toc72502100 \h </w:instrText>
            </w:r>
            <w:r w:rsidR="006B35BB">
              <w:rPr>
                <w:noProof/>
                <w:webHidden/>
              </w:rPr>
            </w:r>
            <w:r w:rsidR="006B35BB">
              <w:rPr>
                <w:noProof/>
                <w:webHidden/>
              </w:rPr>
              <w:fldChar w:fldCharType="separate"/>
            </w:r>
            <w:r w:rsidR="006B35BB">
              <w:rPr>
                <w:noProof/>
                <w:webHidden/>
              </w:rPr>
              <w:t>4</w:t>
            </w:r>
            <w:r w:rsidR="006B35BB">
              <w:rPr>
                <w:noProof/>
                <w:webHidden/>
              </w:rPr>
              <w:fldChar w:fldCharType="end"/>
            </w:r>
          </w:hyperlink>
        </w:p>
        <w:p w14:paraId="7CBFF3B9" w14:textId="484FC564" w:rsidR="006B35BB" w:rsidRDefault="004178CD">
          <w:pPr>
            <w:pStyle w:val="Verzeichnis2"/>
            <w:tabs>
              <w:tab w:val="right" w:leader="dot" w:pos="10194"/>
            </w:tabs>
            <w:rPr>
              <w:rFonts w:eastAsiaTheme="minorEastAsia"/>
              <w:noProof/>
              <w:sz w:val="22"/>
              <w:szCs w:val="22"/>
              <w:lang w:eastAsia="de-DE"/>
            </w:rPr>
          </w:pPr>
          <w:hyperlink w:anchor="_Toc72502101" w:history="1">
            <w:r w:rsidR="006B35BB" w:rsidRPr="002835A5">
              <w:rPr>
                <w:rStyle w:val="Hyperlink"/>
                <w:noProof/>
              </w:rPr>
              <w:t>4.1 Auslieferung</w:t>
            </w:r>
            <w:r w:rsidR="006B35BB">
              <w:rPr>
                <w:noProof/>
                <w:webHidden/>
              </w:rPr>
              <w:tab/>
            </w:r>
            <w:r w:rsidR="006B35BB">
              <w:rPr>
                <w:noProof/>
                <w:webHidden/>
              </w:rPr>
              <w:fldChar w:fldCharType="begin"/>
            </w:r>
            <w:r w:rsidR="006B35BB">
              <w:rPr>
                <w:noProof/>
                <w:webHidden/>
              </w:rPr>
              <w:instrText xml:space="preserve"> PAGEREF _Toc72502101 \h </w:instrText>
            </w:r>
            <w:r w:rsidR="006B35BB">
              <w:rPr>
                <w:noProof/>
                <w:webHidden/>
              </w:rPr>
            </w:r>
            <w:r w:rsidR="006B35BB">
              <w:rPr>
                <w:noProof/>
                <w:webHidden/>
              </w:rPr>
              <w:fldChar w:fldCharType="separate"/>
            </w:r>
            <w:r w:rsidR="006B35BB">
              <w:rPr>
                <w:noProof/>
                <w:webHidden/>
              </w:rPr>
              <w:t>4</w:t>
            </w:r>
            <w:r w:rsidR="006B35BB">
              <w:rPr>
                <w:noProof/>
                <w:webHidden/>
              </w:rPr>
              <w:fldChar w:fldCharType="end"/>
            </w:r>
          </w:hyperlink>
        </w:p>
        <w:p w14:paraId="6AF60A99" w14:textId="6CD4AD6B" w:rsidR="006B35BB" w:rsidRDefault="004178CD">
          <w:pPr>
            <w:pStyle w:val="Verzeichnis1"/>
            <w:tabs>
              <w:tab w:val="left" w:pos="440"/>
              <w:tab w:val="right" w:leader="dot" w:pos="10194"/>
            </w:tabs>
            <w:rPr>
              <w:rFonts w:eastAsiaTheme="minorEastAsia"/>
              <w:noProof/>
              <w:sz w:val="22"/>
              <w:szCs w:val="22"/>
              <w:lang w:eastAsia="de-DE"/>
            </w:rPr>
          </w:pPr>
          <w:hyperlink w:anchor="_Toc72502102" w:history="1">
            <w:r w:rsidR="006B35BB" w:rsidRPr="002835A5">
              <w:rPr>
                <w:rStyle w:val="Hyperlink"/>
                <w:noProof/>
              </w:rPr>
              <w:t>5.</w:t>
            </w:r>
            <w:r w:rsidR="006B35BB">
              <w:rPr>
                <w:rFonts w:eastAsiaTheme="minorEastAsia"/>
                <w:noProof/>
                <w:sz w:val="22"/>
                <w:szCs w:val="22"/>
                <w:lang w:eastAsia="de-DE"/>
              </w:rPr>
              <w:tab/>
            </w:r>
            <w:r w:rsidR="006B35BB" w:rsidRPr="002835A5">
              <w:rPr>
                <w:rStyle w:val="Hyperlink"/>
                <w:noProof/>
              </w:rPr>
              <w:t>Qualitätsmanagement und Tests</w:t>
            </w:r>
            <w:r w:rsidR="006B35BB">
              <w:rPr>
                <w:noProof/>
                <w:webHidden/>
              </w:rPr>
              <w:tab/>
            </w:r>
            <w:r w:rsidR="006B35BB">
              <w:rPr>
                <w:noProof/>
                <w:webHidden/>
              </w:rPr>
              <w:fldChar w:fldCharType="begin"/>
            </w:r>
            <w:r w:rsidR="006B35BB">
              <w:rPr>
                <w:noProof/>
                <w:webHidden/>
              </w:rPr>
              <w:instrText xml:space="preserve"> PAGEREF _Toc72502102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7C017C4D" w14:textId="2F3AFB81" w:rsidR="006B35BB" w:rsidRDefault="004178CD">
          <w:pPr>
            <w:pStyle w:val="Verzeichnis2"/>
            <w:tabs>
              <w:tab w:val="right" w:leader="dot" w:pos="10194"/>
            </w:tabs>
            <w:rPr>
              <w:rFonts w:eastAsiaTheme="minorEastAsia"/>
              <w:noProof/>
              <w:sz w:val="22"/>
              <w:szCs w:val="22"/>
              <w:lang w:eastAsia="de-DE"/>
            </w:rPr>
          </w:pPr>
          <w:hyperlink w:anchor="_Toc72502103" w:history="1">
            <w:r w:rsidR="006B35BB" w:rsidRPr="002835A5">
              <w:rPr>
                <w:rStyle w:val="Hyperlink"/>
                <w:noProof/>
              </w:rPr>
              <w:t>5.1 Anforderungsprüfung</w:t>
            </w:r>
            <w:r w:rsidR="006B35BB">
              <w:rPr>
                <w:noProof/>
                <w:webHidden/>
              </w:rPr>
              <w:tab/>
            </w:r>
            <w:r w:rsidR="006B35BB">
              <w:rPr>
                <w:noProof/>
                <w:webHidden/>
              </w:rPr>
              <w:fldChar w:fldCharType="begin"/>
            </w:r>
            <w:r w:rsidR="006B35BB">
              <w:rPr>
                <w:noProof/>
                <w:webHidden/>
              </w:rPr>
              <w:instrText xml:space="preserve"> PAGEREF _Toc72502103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600A8564" w14:textId="333BAC52" w:rsidR="006B35BB" w:rsidRDefault="004178CD">
          <w:pPr>
            <w:pStyle w:val="Verzeichnis2"/>
            <w:tabs>
              <w:tab w:val="right" w:leader="dot" w:pos="10194"/>
            </w:tabs>
            <w:rPr>
              <w:rFonts w:eastAsiaTheme="minorEastAsia"/>
              <w:noProof/>
              <w:sz w:val="22"/>
              <w:szCs w:val="22"/>
              <w:lang w:eastAsia="de-DE"/>
            </w:rPr>
          </w:pPr>
          <w:hyperlink w:anchor="_Toc72502104" w:history="1">
            <w:r w:rsidR="006B35BB" w:rsidRPr="002835A5">
              <w:rPr>
                <w:rStyle w:val="Hyperlink"/>
                <w:noProof/>
              </w:rPr>
              <w:t>5.2 Intuitivitäts- und Funktionalitätsprüfung</w:t>
            </w:r>
            <w:r w:rsidR="006B35BB">
              <w:rPr>
                <w:noProof/>
                <w:webHidden/>
              </w:rPr>
              <w:tab/>
            </w:r>
            <w:r w:rsidR="006B35BB">
              <w:rPr>
                <w:noProof/>
                <w:webHidden/>
              </w:rPr>
              <w:fldChar w:fldCharType="begin"/>
            </w:r>
            <w:r w:rsidR="006B35BB">
              <w:rPr>
                <w:noProof/>
                <w:webHidden/>
              </w:rPr>
              <w:instrText xml:space="preserve"> PAGEREF _Toc72502104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0EAC2B11" w14:textId="1CB39842" w:rsidR="006B35BB" w:rsidRDefault="004178CD">
          <w:pPr>
            <w:pStyle w:val="Verzeichnis2"/>
            <w:tabs>
              <w:tab w:val="right" w:leader="dot" w:pos="10194"/>
            </w:tabs>
            <w:rPr>
              <w:rFonts w:eastAsiaTheme="minorEastAsia"/>
              <w:noProof/>
              <w:sz w:val="22"/>
              <w:szCs w:val="22"/>
              <w:lang w:eastAsia="de-DE"/>
            </w:rPr>
          </w:pPr>
          <w:hyperlink w:anchor="_Toc72502105" w:history="1">
            <w:r w:rsidR="006B35BB" w:rsidRPr="002835A5">
              <w:rPr>
                <w:rStyle w:val="Hyperlink"/>
                <w:noProof/>
              </w:rPr>
              <w:t>5.3 Sicherheit</w:t>
            </w:r>
            <w:r w:rsidR="006B35BB">
              <w:rPr>
                <w:noProof/>
                <w:webHidden/>
              </w:rPr>
              <w:tab/>
            </w:r>
            <w:r w:rsidR="006B35BB">
              <w:rPr>
                <w:noProof/>
                <w:webHidden/>
              </w:rPr>
              <w:fldChar w:fldCharType="begin"/>
            </w:r>
            <w:r w:rsidR="006B35BB">
              <w:rPr>
                <w:noProof/>
                <w:webHidden/>
              </w:rPr>
              <w:instrText xml:space="preserve"> PAGEREF _Toc72502105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7DFCE791" w14:textId="1B4A1400" w:rsidR="006B35BB" w:rsidRDefault="004178CD">
          <w:pPr>
            <w:pStyle w:val="Verzeichnis1"/>
            <w:tabs>
              <w:tab w:val="left" w:pos="440"/>
              <w:tab w:val="right" w:leader="dot" w:pos="10194"/>
            </w:tabs>
            <w:rPr>
              <w:rFonts w:eastAsiaTheme="minorEastAsia"/>
              <w:noProof/>
              <w:sz w:val="22"/>
              <w:szCs w:val="22"/>
              <w:lang w:eastAsia="de-DE"/>
            </w:rPr>
          </w:pPr>
          <w:hyperlink w:anchor="_Toc72502106" w:history="1">
            <w:r w:rsidR="006B35BB" w:rsidRPr="002835A5">
              <w:rPr>
                <w:rStyle w:val="Hyperlink"/>
                <w:noProof/>
              </w:rPr>
              <w:t>6.</w:t>
            </w:r>
            <w:r w:rsidR="006B35BB">
              <w:rPr>
                <w:rFonts w:eastAsiaTheme="minorEastAsia"/>
                <w:noProof/>
                <w:sz w:val="22"/>
                <w:szCs w:val="22"/>
                <w:lang w:eastAsia="de-DE"/>
              </w:rPr>
              <w:tab/>
            </w:r>
            <w:r w:rsidR="006B35BB" w:rsidRPr="002835A5">
              <w:rPr>
                <w:rStyle w:val="Hyperlink"/>
                <w:noProof/>
              </w:rPr>
              <w:t>Projektplanung</w:t>
            </w:r>
            <w:r w:rsidR="006B35BB">
              <w:rPr>
                <w:noProof/>
                <w:webHidden/>
              </w:rPr>
              <w:tab/>
            </w:r>
            <w:r w:rsidR="006B35BB">
              <w:rPr>
                <w:noProof/>
                <w:webHidden/>
              </w:rPr>
              <w:fldChar w:fldCharType="begin"/>
            </w:r>
            <w:r w:rsidR="006B35BB">
              <w:rPr>
                <w:noProof/>
                <w:webHidden/>
              </w:rPr>
              <w:instrText xml:space="preserve"> PAGEREF _Toc72502106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6A4C8EF3" w14:textId="13DA0DD6" w:rsidR="006B35BB" w:rsidRDefault="004178CD">
          <w:pPr>
            <w:pStyle w:val="Verzeichnis2"/>
            <w:tabs>
              <w:tab w:val="right" w:leader="dot" w:pos="10194"/>
            </w:tabs>
            <w:rPr>
              <w:rFonts w:eastAsiaTheme="minorEastAsia"/>
              <w:noProof/>
              <w:sz w:val="22"/>
              <w:szCs w:val="22"/>
              <w:lang w:eastAsia="de-DE"/>
            </w:rPr>
          </w:pPr>
          <w:hyperlink w:anchor="_Toc72502107" w:history="1">
            <w:r w:rsidR="006B35BB" w:rsidRPr="002835A5">
              <w:rPr>
                <w:rStyle w:val="Hyperlink"/>
                <w:noProof/>
              </w:rPr>
              <w:t>6.1 Zeitschätzung / Meilensteine</w:t>
            </w:r>
            <w:r w:rsidR="006B35BB">
              <w:rPr>
                <w:noProof/>
                <w:webHidden/>
              </w:rPr>
              <w:tab/>
            </w:r>
            <w:r w:rsidR="006B35BB">
              <w:rPr>
                <w:noProof/>
                <w:webHidden/>
              </w:rPr>
              <w:fldChar w:fldCharType="begin"/>
            </w:r>
            <w:r w:rsidR="006B35BB">
              <w:rPr>
                <w:noProof/>
                <w:webHidden/>
              </w:rPr>
              <w:instrText xml:space="preserve"> PAGEREF _Toc72502107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1614E210" w14:textId="65DF9660" w:rsidR="006B35BB" w:rsidRDefault="004178CD">
          <w:pPr>
            <w:pStyle w:val="Verzeichnis2"/>
            <w:tabs>
              <w:tab w:val="right" w:leader="dot" w:pos="10194"/>
            </w:tabs>
            <w:rPr>
              <w:rFonts w:eastAsiaTheme="minorEastAsia"/>
              <w:noProof/>
              <w:sz w:val="22"/>
              <w:szCs w:val="22"/>
              <w:lang w:eastAsia="de-DE"/>
            </w:rPr>
          </w:pPr>
          <w:hyperlink w:anchor="_Toc72502108" w:history="1">
            <w:r w:rsidR="006B35BB" w:rsidRPr="002835A5">
              <w:rPr>
                <w:rStyle w:val="Hyperlink"/>
                <w:noProof/>
              </w:rPr>
              <w:t>6.1.1 Planungsphase</w:t>
            </w:r>
            <w:r w:rsidR="006B35BB">
              <w:rPr>
                <w:noProof/>
                <w:webHidden/>
              </w:rPr>
              <w:tab/>
            </w:r>
            <w:r w:rsidR="006B35BB">
              <w:rPr>
                <w:noProof/>
                <w:webHidden/>
              </w:rPr>
              <w:fldChar w:fldCharType="begin"/>
            </w:r>
            <w:r w:rsidR="006B35BB">
              <w:rPr>
                <w:noProof/>
                <w:webHidden/>
              </w:rPr>
              <w:instrText xml:space="preserve"> PAGEREF _Toc72502108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3A3134DD" w14:textId="7EC1F2EE" w:rsidR="006B35BB" w:rsidRDefault="004178CD">
          <w:pPr>
            <w:pStyle w:val="Verzeichnis2"/>
            <w:tabs>
              <w:tab w:val="right" w:leader="dot" w:pos="10194"/>
            </w:tabs>
            <w:rPr>
              <w:rFonts w:eastAsiaTheme="minorEastAsia"/>
              <w:noProof/>
              <w:sz w:val="22"/>
              <w:szCs w:val="22"/>
              <w:lang w:eastAsia="de-DE"/>
            </w:rPr>
          </w:pPr>
          <w:hyperlink w:anchor="_Toc72502109" w:history="1">
            <w:r w:rsidR="006B35BB" w:rsidRPr="002835A5">
              <w:rPr>
                <w:rStyle w:val="Hyperlink"/>
                <w:noProof/>
              </w:rPr>
              <w:t>6.1.2 Durchführungsphase</w:t>
            </w:r>
            <w:r w:rsidR="006B35BB">
              <w:rPr>
                <w:noProof/>
                <w:webHidden/>
              </w:rPr>
              <w:tab/>
            </w:r>
            <w:r w:rsidR="006B35BB">
              <w:rPr>
                <w:noProof/>
                <w:webHidden/>
              </w:rPr>
              <w:fldChar w:fldCharType="begin"/>
            </w:r>
            <w:r w:rsidR="006B35BB">
              <w:rPr>
                <w:noProof/>
                <w:webHidden/>
              </w:rPr>
              <w:instrText xml:space="preserve"> PAGEREF _Toc72502109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0CC5CCD8" w14:textId="4673368F" w:rsidR="006B35BB" w:rsidRDefault="004178CD">
          <w:pPr>
            <w:pStyle w:val="Verzeichnis2"/>
            <w:tabs>
              <w:tab w:val="right" w:leader="dot" w:pos="10194"/>
            </w:tabs>
            <w:rPr>
              <w:rFonts w:eastAsiaTheme="minorEastAsia"/>
              <w:noProof/>
              <w:sz w:val="22"/>
              <w:szCs w:val="22"/>
              <w:lang w:eastAsia="de-DE"/>
            </w:rPr>
          </w:pPr>
          <w:hyperlink w:anchor="_Toc72502110" w:history="1">
            <w:r w:rsidR="006B35BB" w:rsidRPr="002835A5">
              <w:rPr>
                <w:rStyle w:val="Hyperlink"/>
                <w:noProof/>
              </w:rPr>
              <w:t>6.1.3 Prüfungsphase</w:t>
            </w:r>
            <w:r w:rsidR="006B35BB">
              <w:rPr>
                <w:noProof/>
                <w:webHidden/>
              </w:rPr>
              <w:tab/>
            </w:r>
            <w:r w:rsidR="006B35BB">
              <w:rPr>
                <w:noProof/>
                <w:webHidden/>
              </w:rPr>
              <w:fldChar w:fldCharType="begin"/>
            </w:r>
            <w:r w:rsidR="006B35BB">
              <w:rPr>
                <w:noProof/>
                <w:webHidden/>
              </w:rPr>
              <w:instrText xml:space="preserve"> PAGEREF _Toc72502110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1B5023AF" w14:textId="23AE1F27" w:rsidR="006B35BB" w:rsidRDefault="004178CD">
          <w:pPr>
            <w:pStyle w:val="Verzeichnis2"/>
            <w:tabs>
              <w:tab w:val="right" w:leader="dot" w:pos="10194"/>
            </w:tabs>
            <w:rPr>
              <w:rFonts w:eastAsiaTheme="minorEastAsia"/>
              <w:noProof/>
              <w:sz w:val="22"/>
              <w:szCs w:val="22"/>
              <w:lang w:eastAsia="de-DE"/>
            </w:rPr>
          </w:pPr>
          <w:hyperlink w:anchor="_Toc72502111" w:history="1">
            <w:r w:rsidR="006B35BB" w:rsidRPr="002835A5">
              <w:rPr>
                <w:rStyle w:val="Hyperlink"/>
                <w:noProof/>
              </w:rPr>
              <w:t>6.1.4 Übergabephase</w:t>
            </w:r>
            <w:r w:rsidR="006B35BB">
              <w:rPr>
                <w:noProof/>
                <w:webHidden/>
              </w:rPr>
              <w:tab/>
            </w:r>
            <w:r w:rsidR="006B35BB">
              <w:rPr>
                <w:noProof/>
                <w:webHidden/>
              </w:rPr>
              <w:fldChar w:fldCharType="begin"/>
            </w:r>
            <w:r w:rsidR="006B35BB">
              <w:rPr>
                <w:noProof/>
                <w:webHidden/>
              </w:rPr>
              <w:instrText xml:space="preserve"> PAGEREF _Toc72502111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6C75A04D" w14:textId="411FFE97" w:rsidR="006B35BB" w:rsidRDefault="004178CD">
          <w:pPr>
            <w:pStyle w:val="Verzeichnis2"/>
            <w:tabs>
              <w:tab w:val="right" w:leader="dot" w:pos="10194"/>
            </w:tabs>
            <w:rPr>
              <w:rFonts w:eastAsiaTheme="minorEastAsia"/>
              <w:noProof/>
              <w:sz w:val="22"/>
              <w:szCs w:val="22"/>
              <w:lang w:eastAsia="de-DE"/>
            </w:rPr>
          </w:pPr>
          <w:hyperlink w:anchor="_Toc72502112" w:history="1">
            <w:r w:rsidR="006B35BB" w:rsidRPr="002835A5">
              <w:rPr>
                <w:rStyle w:val="Hyperlink"/>
                <w:noProof/>
              </w:rPr>
              <w:t>6.2 Rollen</w:t>
            </w:r>
            <w:r w:rsidR="006B35BB">
              <w:rPr>
                <w:noProof/>
                <w:webHidden/>
              </w:rPr>
              <w:tab/>
            </w:r>
            <w:r w:rsidR="006B35BB">
              <w:rPr>
                <w:noProof/>
                <w:webHidden/>
              </w:rPr>
              <w:fldChar w:fldCharType="begin"/>
            </w:r>
            <w:r w:rsidR="006B35BB">
              <w:rPr>
                <w:noProof/>
                <w:webHidden/>
              </w:rPr>
              <w:instrText xml:space="preserve"> PAGEREF _Toc72502112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77939EDC" w14:textId="2B7DCD1F" w:rsidR="006B35BB" w:rsidRDefault="004178CD">
          <w:pPr>
            <w:pStyle w:val="Verzeichnis1"/>
            <w:tabs>
              <w:tab w:val="left" w:pos="440"/>
              <w:tab w:val="right" w:leader="dot" w:pos="10194"/>
            </w:tabs>
            <w:rPr>
              <w:rFonts w:eastAsiaTheme="minorEastAsia"/>
              <w:noProof/>
              <w:sz w:val="22"/>
              <w:szCs w:val="22"/>
              <w:lang w:eastAsia="de-DE"/>
            </w:rPr>
          </w:pPr>
          <w:hyperlink w:anchor="_Toc72502113" w:history="1">
            <w:r w:rsidR="006B35BB" w:rsidRPr="002835A5">
              <w:rPr>
                <w:rStyle w:val="Hyperlink"/>
                <w:noProof/>
              </w:rPr>
              <w:t>7.</w:t>
            </w:r>
            <w:r w:rsidR="006B35BB">
              <w:rPr>
                <w:rFonts w:eastAsiaTheme="minorEastAsia"/>
                <w:noProof/>
                <w:sz w:val="22"/>
                <w:szCs w:val="22"/>
                <w:lang w:eastAsia="de-DE"/>
              </w:rPr>
              <w:tab/>
            </w:r>
            <w:r w:rsidR="006B35BB" w:rsidRPr="002835A5">
              <w:rPr>
                <w:rStyle w:val="Hyperlink"/>
                <w:noProof/>
              </w:rPr>
              <w:t>Anhang</w:t>
            </w:r>
            <w:r w:rsidR="006B35BB">
              <w:rPr>
                <w:noProof/>
                <w:webHidden/>
              </w:rPr>
              <w:tab/>
            </w:r>
            <w:r w:rsidR="006B35BB">
              <w:rPr>
                <w:noProof/>
                <w:webHidden/>
              </w:rPr>
              <w:fldChar w:fldCharType="begin"/>
            </w:r>
            <w:r w:rsidR="006B35BB">
              <w:rPr>
                <w:noProof/>
                <w:webHidden/>
              </w:rPr>
              <w:instrText xml:space="preserve"> PAGEREF _Toc72502113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7542458B" w14:textId="39A52419" w:rsidR="006B35BB" w:rsidRDefault="004178CD">
          <w:pPr>
            <w:pStyle w:val="Verzeichnis2"/>
            <w:tabs>
              <w:tab w:val="right" w:leader="dot" w:pos="10194"/>
            </w:tabs>
            <w:rPr>
              <w:rFonts w:eastAsiaTheme="minorEastAsia"/>
              <w:noProof/>
              <w:sz w:val="22"/>
              <w:szCs w:val="22"/>
              <w:lang w:eastAsia="de-DE"/>
            </w:rPr>
          </w:pPr>
          <w:hyperlink w:anchor="_Toc72502114" w:history="1">
            <w:r w:rsidR="006B35BB" w:rsidRPr="002835A5">
              <w:rPr>
                <w:rStyle w:val="Hyperlink"/>
                <w:noProof/>
              </w:rPr>
              <w:t>7.1 Hinweise</w:t>
            </w:r>
            <w:r w:rsidR="006B35BB">
              <w:rPr>
                <w:noProof/>
                <w:webHidden/>
              </w:rPr>
              <w:tab/>
            </w:r>
            <w:r w:rsidR="006B35BB">
              <w:rPr>
                <w:noProof/>
                <w:webHidden/>
              </w:rPr>
              <w:fldChar w:fldCharType="begin"/>
            </w:r>
            <w:r w:rsidR="006B35BB">
              <w:rPr>
                <w:noProof/>
                <w:webHidden/>
              </w:rPr>
              <w:instrText xml:space="preserve"> PAGEREF _Toc72502114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64C9B8AE" w14:textId="0A72EDCB"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502094"/>
      <w:r>
        <w:t>Einleitung</w:t>
      </w:r>
      <w:bookmarkEnd w:id="0"/>
    </w:p>
    <w:p w14:paraId="2CCC3C80" w14:textId="77777777" w:rsidR="00D04EA2" w:rsidRDefault="00FE7C79" w:rsidP="003F7E79">
      <w:r>
        <w:t xml:space="preserve">Ausgangssituation: </w:t>
      </w:r>
    </w:p>
    <w:p w14:paraId="34BA413C" w14:textId="779E4E1B" w:rsidR="00553556" w:rsidRDefault="00FE7C79" w:rsidP="003F7E79">
      <w:r>
        <w:t xml:space="preserve">Das Sekretariat des SZI </w:t>
      </w:r>
      <w:proofErr w:type="gramStart"/>
      <w:r>
        <w:t>der DHBW-Lörrach</w:t>
      </w:r>
      <w:proofErr w:type="gramEnd"/>
      <w:r>
        <w:t xml:space="preserve">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37A6A432" w:rsidR="00D04EA2" w:rsidRPr="00553556" w:rsidRDefault="00D04EA2" w:rsidP="003F7E79">
      <w:r w:rsidRPr="007B7773">
        <w:t xml:space="preserve">Um die Vorlesungsplanung in Zukunft zu erleichtern, soll dieser Prozess in eine Webanwendung </w:t>
      </w:r>
      <w:r w:rsidR="00863137" w:rsidRPr="007B7773">
        <w:t>übertragen</w:t>
      </w:r>
      <w:r w:rsidRPr="007B7773">
        <w:t xml:space="preserve"> werden</w:t>
      </w:r>
      <w:r>
        <w:t>.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502095"/>
      <w:r>
        <w:lastRenderedPageBreak/>
        <w:t>Technische Lösung</w:t>
      </w:r>
      <w:bookmarkEnd w:id="1"/>
    </w:p>
    <w:p w14:paraId="6A083026" w14:textId="77777777" w:rsidR="00CD3F50" w:rsidRPr="00E363AE" w:rsidRDefault="00CD3F50" w:rsidP="003F7E79"/>
    <w:p w14:paraId="5B325340" w14:textId="47E56FAD" w:rsidR="0069734C" w:rsidRPr="001B1FE5" w:rsidRDefault="00CD3F50" w:rsidP="00CD3F50">
      <w:pPr>
        <w:pStyle w:val="berschrift2"/>
      </w:pPr>
      <w:bookmarkStart w:id="2" w:name="_Toc72502096"/>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6690B324" w:rsidR="00C53D56"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254346">
        <w:t>können die Wireframes gemeinsam besprochen und erstellt werden</w:t>
      </w:r>
      <w:r w:rsidR="00711756">
        <w:t xml:space="preserve">. Ebenfalls ist so gewährleistet, dass die Wireframes von allen </w:t>
      </w:r>
      <w:r w:rsidR="00B65AB1">
        <w:t>B</w:t>
      </w:r>
      <w:r w:rsidR="00711756">
        <w:t>eteiligten</w:t>
      </w:r>
      <w:r w:rsidR="00D55674">
        <w:t>,</w:t>
      </w:r>
      <w:r w:rsidR="00711756">
        <w:t xml:space="preserve"> unabhängig von ihrem gewählten System</w:t>
      </w:r>
      <w:r w:rsidR="00D55674" w:rsidRPr="007B7773">
        <w:t>,</w:t>
      </w:r>
      <w:r w:rsidR="00711756" w:rsidRPr="007B7773">
        <w:t xml:space="preserve"> </w:t>
      </w:r>
      <w:r w:rsidR="00863137" w:rsidRPr="007B7773">
        <w:t>gelesen und</w:t>
      </w:r>
      <w:r w:rsidR="00863137">
        <w:t xml:space="preserve"> </w:t>
      </w:r>
      <w:r w:rsidR="00D55674">
        <w:t>bearbeitet werden</w:t>
      </w:r>
      <w:r w:rsidR="00711756">
        <w:t xml:space="preserve"> können.</w:t>
      </w:r>
      <w:r w:rsidR="00254346">
        <w:t xml:space="preserve"> </w:t>
      </w:r>
    </w:p>
    <w:p w14:paraId="58355B92" w14:textId="351BFB8B" w:rsidR="00254346" w:rsidRDefault="00254346" w:rsidP="003F7E79">
      <w:r>
        <w:t>In den Wireframes werden die einzelnen Webseiten bzw. Ansichten mit Beispieldaten dargestellt. Pfeile und Beschreibungen sollen die Funktionalität</w:t>
      </w:r>
      <w:r w:rsidR="00E42A78">
        <w:t xml:space="preserve"> und Abläufe</w:t>
      </w:r>
      <w:r>
        <w:t xml:space="preserve"> verdeutlichen. Dadurch kann man sich später bei der Entwicklung an diesen orientieren und zusätzlich bedeutende Edge-Cases erkennen. Die deutliche Unterteilung der Webseiten-Abschnitte ermöglicht zusätzlich, dass man sich den einzelnen Abschnitten in der Entwicklung</w:t>
      </w:r>
      <w:r w:rsidR="00D86198">
        <w:t>,</w:t>
      </w:r>
      <w:r>
        <w:t xml:space="preserve"> unabhängig voneinander</w:t>
      </w:r>
      <w:r w:rsidR="00D86198">
        <w:t>,</w:t>
      </w:r>
      <w:r>
        <w:t xml:space="preserve"> widmen kann.</w:t>
      </w:r>
    </w:p>
    <w:p w14:paraId="0D4A74A5" w14:textId="32164811" w:rsidR="00F1447E" w:rsidRPr="00B35062" w:rsidRDefault="00F1447E" w:rsidP="003F7E79">
      <w:r>
        <w:t xml:space="preserve">Zusätzlich </w:t>
      </w:r>
      <w:r w:rsidR="00B51B22">
        <w:t>soll durch das Mockup</w:t>
      </w:r>
      <w:r w:rsidR="0071430D">
        <w:t>-</w:t>
      </w:r>
      <w:r w:rsidR="00B51B22">
        <w:t>Tool „</w:t>
      </w:r>
      <w:proofErr w:type="spellStart"/>
      <w:r w:rsidR="0071430D">
        <w:t>F</w:t>
      </w:r>
      <w:r w:rsidR="00B51B22">
        <w:t>igma</w:t>
      </w:r>
      <w:proofErr w:type="spellEnd"/>
      <w:r w:rsidR="00B51B22">
        <w:t>“</w:t>
      </w:r>
      <w:r w:rsidR="0071430D">
        <w:t xml:space="preserve"> </w:t>
      </w:r>
      <w:r w:rsidR="00CC49B4">
        <w:t>veranschaulicht werden</w:t>
      </w:r>
      <w:r w:rsidR="00AB39E4">
        <w:t>,</w:t>
      </w:r>
      <w:r w:rsidR="00CC49B4">
        <w:t xml:space="preserve"> wie </w:t>
      </w:r>
      <w:r w:rsidR="007868CA">
        <w:t xml:space="preserve">die finale Webanwendung designtechnisch </w:t>
      </w:r>
      <w:r w:rsidR="00436809">
        <w:t xml:space="preserve">aussehen soll. Diese stellt </w:t>
      </w:r>
      <w:r w:rsidR="00750E58">
        <w:t>jedoch lediglich unsere</w:t>
      </w:r>
      <w:r w:rsidR="00AB39E4">
        <w:t xml:space="preserve"> Konzeption zum Design dar</w:t>
      </w:r>
      <w:r w:rsidR="00DA5D36">
        <w:t xml:space="preserve"> und wird für die Umsetzung des</w:t>
      </w:r>
      <w:r w:rsidR="00A20719">
        <w:t xml:space="preserve"> ersten</w:t>
      </w:r>
      <w:r w:rsidR="00DA5D36">
        <w:t xml:space="preserve"> Web-Prototyps</w:t>
      </w:r>
      <w:r w:rsidR="009E61D5">
        <w:t>,</w:t>
      </w:r>
      <w:r w:rsidR="00DA5D36">
        <w:t xml:space="preserve"> </w:t>
      </w:r>
      <w:r w:rsidR="009E61D5">
        <w:t xml:space="preserve">in den Aspekten des Designs, </w:t>
      </w:r>
      <w:r w:rsidR="00016C8F">
        <w:t>nicht eins zu eins umgesetzt.</w:t>
      </w:r>
    </w:p>
    <w:p w14:paraId="0557860A" w14:textId="77777777" w:rsidR="009668AD" w:rsidRDefault="009668AD" w:rsidP="003F7E79"/>
    <w:p w14:paraId="7BE0F797" w14:textId="557FB0AF" w:rsidR="00C922D5" w:rsidRDefault="00CD3F50" w:rsidP="00CD3F50">
      <w:pPr>
        <w:pStyle w:val="berschrift2"/>
      </w:pPr>
      <w:bookmarkStart w:id="3" w:name="_Toc72502097"/>
      <w:r>
        <w:t xml:space="preserve">2.2 </w:t>
      </w:r>
      <w:r w:rsidR="0062757D" w:rsidRPr="0062757D">
        <w:t>En</w:t>
      </w:r>
      <w:r w:rsidR="0062757D">
        <w:t>twicklung</w:t>
      </w:r>
      <w:bookmarkEnd w:id="3"/>
    </w:p>
    <w:p w14:paraId="0A54F85F" w14:textId="77777777" w:rsidR="002D04FE"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691E90" w:rsidRPr="007B7773">
        <w:t>welche zusammen die Anwendung bilden</w:t>
      </w:r>
      <w:r w:rsidR="00C53D56">
        <w:t xml:space="preserve">. Dabei wird </w:t>
      </w:r>
      <w:proofErr w:type="spellStart"/>
      <w:r w:rsidR="00C53D56">
        <w:t>NodeJS</w:t>
      </w:r>
      <w:proofErr w:type="spellEnd"/>
      <w:r w:rsidR="00C53D56">
        <w:t xml:space="preserve"> als Backendlösung verwendet.</w:t>
      </w:r>
    </w:p>
    <w:p w14:paraId="5122A16B" w14:textId="673BD814" w:rsidR="002D04FE" w:rsidRDefault="002D04FE" w:rsidP="003F7E79">
      <w:r>
        <w:t>Der Server wird Anfragen von den Benutzern, wie Webseiten-Aufrufe, Daten-Anfragen (Termine) und Änderungs-Anfragen annehmen und bearbeiten. Dazu wird das Web-</w:t>
      </w:r>
      <w:proofErr w:type="spellStart"/>
      <w:r>
        <w:t>Application</w:t>
      </w:r>
      <w:proofErr w:type="spellEnd"/>
      <w:r>
        <w:t>-Framework Express verwendet.</w:t>
      </w:r>
      <w:r w:rsidR="00C53D56">
        <w:t xml:space="preserve"> </w:t>
      </w:r>
      <w:r>
        <w:t>Zusätzlich soll der Server die Termine, Kurse und Benutzer (Admin, Dozent &amp; Student) verwalten. Bei der Datenspeicherung wird keine Datenbank verwendet, sondern lediglich strukturiert abgespeicherte JSON-Dateie</w:t>
      </w:r>
      <w:r w:rsidR="00863073">
        <w:t>n, um den Umfang des Projekts gering zu halten</w:t>
      </w:r>
      <w:r>
        <w:t>.</w:t>
      </w:r>
    </w:p>
    <w:p w14:paraId="489A2EB4" w14:textId="0D8DC955" w:rsidR="00863073" w:rsidRDefault="00C53D56" w:rsidP="003F7E79">
      <w:r>
        <w:t xml:space="preserve">Für die Darstellung des </w:t>
      </w:r>
      <w:proofErr w:type="spellStart"/>
      <w:r>
        <w:t>Frontends</w:t>
      </w:r>
      <w:proofErr w:type="spellEnd"/>
      <w:r>
        <w:t xml:space="preserve"> werden</w:t>
      </w:r>
      <w:r w:rsidR="00863073">
        <w:t xml:space="preserve"> für jede Seite eine</w:t>
      </w:r>
      <w:r>
        <w:t xml:space="preserve"> HTML</w:t>
      </w:r>
      <w:r w:rsidR="00863073">
        <w:t>-</w:t>
      </w:r>
      <w:r w:rsidR="00545B32">
        <w:t>,</w:t>
      </w:r>
      <w:r>
        <w:t xml:space="preserve"> CSS</w:t>
      </w:r>
      <w:r w:rsidR="00863073">
        <w:t>-</w:t>
      </w:r>
      <w:r>
        <w:t xml:space="preserve"> und JavaScript</w:t>
      </w:r>
      <w:r w:rsidR="00863073">
        <w:t>-Datei</w:t>
      </w:r>
      <w:r>
        <w:t xml:space="preserve"> vom Backend ausgeliefert.</w:t>
      </w:r>
      <w:r w:rsidR="00863073">
        <w:t xml:space="preserve"> Diese werden strukturiert in Ordnern abgespeichert. Im Frontend werden keine Frameworks verwendet. Um die Redundanz</w:t>
      </w:r>
      <w:r>
        <w:t xml:space="preserve"> </w:t>
      </w:r>
      <w:r w:rsidR="00863073">
        <w:t>im Code geringer zu halten</w:t>
      </w:r>
      <w:r w:rsidR="00D86198">
        <w:t>,</w:t>
      </w:r>
      <w:r w:rsidR="00863073">
        <w:t xml:space="preserve"> soll es generische Style-Sheets geben, welche für alle Webseiten verwendet werden.</w:t>
      </w:r>
    </w:p>
    <w:p w14:paraId="0211F708" w14:textId="0AA0FA10" w:rsidR="009668AD" w:rsidRDefault="00B35062" w:rsidP="003F7E79">
      <w:r>
        <w:t xml:space="preserve">Dieser Ansatz der Webentwicklung wurde gewählt, da das nötige Knowhow schon vorhanden ist und deshalb eine schnellere Umsetzung </w:t>
      </w:r>
      <w:r w:rsidR="00667430">
        <w:t>zu erwarten ist</w:t>
      </w:r>
      <w:r>
        <w:t>.</w:t>
      </w:r>
      <w:r w:rsidR="00863073">
        <w:t xml:space="preserve"> </w:t>
      </w:r>
      <w:r w:rsidR="009668AD">
        <w:t xml:space="preserve">Für die Verwaltung des Codes und die Zusammenarbeit wird ein </w:t>
      </w:r>
      <w:proofErr w:type="spellStart"/>
      <w:r w:rsidR="009668AD">
        <w:t>Github</w:t>
      </w:r>
      <w:proofErr w:type="spellEnd"/>
      <w:r w:rsidR="009668AD">
        <w:t>-R</w:t>
      </w:r>
      <w:r w:rsidR="009668AD" w:rsidRPr="009668AD">
        <w:t>epository</w:t>
      </w:r>
      <w:r w:rsidR="009668AD">
        <w:t xml:space="preserve"> verwendet.</w:t>
      </w:r>
      <w:r w:rsidR="00691E90">
        <w:t xml:space="preserve"> </w:t>
      </w:r>
    </w:p>
    <w:p w14:paraId="263F5148" w14:textId="661DEC94" w:rsidR="009668AD" w:rsidRDefault="009668AD" w:rsidP="003F7E79"/>
    <w:p w14:paraId="2509D72A" w14:textId="38C4F8BC" w:rsidR="009668AD" w:rsidRDefault="00ED2D7E" w:rsidP="00ED2D7E">
      <w:pPr>
        <w:pStyle w:val="berschrift2"/>
      </w:pPr>
      <w:bookmarkStart w:id="4" w:name="_Toc72502098"/>
      <w:r>
        <w:t xml:space="preserve">2.3 </w:t>
      </w:r>
      <w:r w:rsidR="009668AD">
        <w:t>Projektmanagement</w:t>
      </w:r>
      <w:bookmarkEnd w:id="4"/>
    </w:p>
    <w:p w14:paraId="7DFC10CD" w14:textId="556CDD11" w:rsidR="006B35BB"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proofErr w:type="spellStart"/>
      <w:r w:rsidR="00691E90" w:rsidRPr="007B7773">
        <w:t>Trello</w:t>
      </w:r>
      <w:proofErr w:type="spellEnd"/>
      <w:r w:rsidR="00691E90" w:rsidRPr="007B7773">
        <w:t xml:space="preserve"> wurde gewählt</w:t>
      </w:r>
      <w:r w:rsidR="00A85611">
        <w:t xml:space="preserve">, da das Tool sehr </w:t>
      </w:r>
      <w:r w:rsidR="00863073">
        <w:t>übersichtlich</w:t>
      </w:r>
      <w:r w:rsidR="000D2B94">
        <w:t xml:space="preserve"> ist</w:t>
      </w:r>
      <w:r w:rsidR="00A85611">
        <w:t xml:space="preserve"> und </w:t>
      </w:r>
      <w:r w:rsidR="00FD1057">
        <w:t xml:space="preserve">sich </w:t>
      </w:r>
      <w:r w:rsidR="00A85611">
        <w:t xml:space="preserve">intuitiv bedienen lässt. Für die Erstellung des Projektstrukturplans </w:t>
      </w:r>
      <w:r w:rsidR="00A85611" w:rsidRPr="007B7773">
        <w:t>wird</w:t>
      </w:r>
      <w:r w:rsidR="007B7773" w:rsidRPr="007B7773">
        <w:t xml:space="preserve"> </w:t>
      </w:r>
      <w:proofErr w:type="spellStart"/>
      <w:r w:rsidR="00691E90" w:rsidRPr="007B7773">
        <w:t>yEd</w:t>
      </w:r>
      <w:proofErr w:type="spellEnd"/>
      <w:r w:rsidR="00691E90" w:rsidRPr="007B7773">
        <w:t xml:space="preserve"> Graph Editor</w:t>
      </w:r>
      <w:r w:rsidR="00691E90">
        <w:t xml:space="preserve"> </w:t>
      </w:r>
      <w:r w:rsidR="00A85611" w:rsidRPr="007B7773">
        <w:t xml:space="preserve">von </w:t>
      </w:r>
      <w:proofErr w:type="spellStart"/>
      <w:r w:rsidR="00691E90" w:rsidRPr="007B7773">
        <w:t>yWorks</w:t>
      </w:r>
      <w:proofErr w:type="spellEnd"/>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Zeit-/Ressourcenplan wurde sich für ein GANT</w:t>
      </w:r>
      <w:r w:rsidR="00977F74">
        <w:t>T</w:t>
      </w:r>
      <w:r w:rsidR="002A794B">
        <w:t xml:space="preserve">-Diagramm entschieden, dieses wird in der Software </w:t>
      </w:r>
      <w:proofErr w:type="spellStart"/>
      <w:r w:rsidR="002A794B">
        <w:t>ProjectLibre</w:t>
      </w:r>
      <w:proofErr w:type="spellEnd"/>
      <w:r w:rsidR="002A794B">
        <w:t xml:space="preserve"> erstellt. MS-Office 365</w:t>
      </w:r>
      <w:r w:rsidR="00691E90">
        <w:t xml:space="preserve"> </w:t>
      </w:r>
      <w:r w:rsidR="00691E90" w:rsidRPr="007B7773">
        <w:t>(Word, Excel)</w:t>
      </w:r>
      <w:r w:rsidR="00904732">
        <w:t xml:space="preserve"> wird</w:t>
      </w:r>
      <w:r w:rsidR="002A794B">
        <w:t xml:space="preserve"> für die Erstellung und Bearbeitung des Projektsteckbriefs und des Risikoregisters verwendet.</w:t>
      </w:r>
    </w:p>
    <w:p w14:paraId="4C69A978" w14:textId="77777777" w:rsidR="006B35BB" w:rsidRDefault="006B35BB">
      <w:r>
        <w:br w:type="page"/>
      </w:r>
    </w:p>
    <w:p w14:paraId="3362192F" w14:textId="77777777" w:rsidR="009668AD" w:rsidRPr="0062757D" w:rsidRDefault="009668AD" w:rsidP="003F7E79"/>
    <w:p w14:paraId="701805F7" w14:textId="3488E1CC" w:rsidR="00637932" w:rsidRDefault="00530682" w:rsidP="00326D9F">
      <w:pPr>
        <w:pStyle w:val="berschrift1"/>
        <w:numPr>
          <w:ilvl w:val="0"/>
          <w:numId w:val="7"/>
        </w:numPr>
      </w:pPr>
      <w:bookmarkStart w:id="5" w:name="_Toc72502099"/>
      <w:r>
        <w:t xml:space="preserve">Beschreibung der </w:t>
      </w:r>
      <w:r w:rsidR="00597EE5">
        <w:t>Anforderungen bzw. Komponenten</w:t>
      </w:r>
      <w:bookmarkEnd w:id="5"/>
    </w:p>
    <w:p w14:paraId="08F14B27" w14:textId="2BDCD2F6" w:rsidR="00936172" w:rsidRPr="00E363AE" w:rsidRDefault="00936172" w:rsidP="00530682"/>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lastRenderedPageBreak/>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A1CA9">
        <w:rPr>
          <w:rFonts w:eastAsia="Times New Roman" w:cstheme="minorHAnsi"/>
          <w:color w:val="000000" w:themeColor="text1"/>
        </w:rPr>
        <w:t>XX</w:t>
      </w:r>
      <w:r w:rsidRPr="006A1CA9">
        <w:rPr>
          <w:rFonts w:eastAsia="Times New Roman" w:cstheme="minorHAnsi"/>
          <w:color w:val="000000" w:themeColor="text1"/>
        </w:rPr>
        <w:t>:00,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:15,</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:30,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w:t>
      </w:r>
      <w:r w:rsidRPr="00BD35F2">
        <w:rPr>
          <w:rFonts w:eastAsia="Times New Roman" w:cstheme="minorHAnsi"/>
          <w:color w:val="000000" w:themeColor="text1"/>
        </w:rPr>
        <w:t>45, Autovervollständigung, Suche, usw.</w:t>
      </w:r>
    </w:p>
    <w:p w14:paraId="6031832E" w14:textId="4C400FB5" w:rsidR="00530682" w:rsidRDefault="00530682" w:rsidP="007B31F1">
      <w:pPr>
        <w:pStyle w:val="berschrift1"/>
        <w:numPr>
          <w:ilvl w:val="0"/>
          <w:numId w:val="9"/>
        </w:numPr>
      </w:pPr>
      <w:bookmarkStart w:id="6" w:name="_Toc72502100"/>
      <w:r>
        <w:t>Bereitstellung der Mockups und der Webanwendung</w:t>
      </w:r>
      <w:bookmarkEnd w:id="6"/>
    </w:p>
    <w:p w14:paraId="50A77908" w14:textId="77777777" w:rsidR="00E363AE" w:rsidRPr="00E363AE" w:rsidRDefault="00E363AE" w:rsidP="00E363AE"/>
    <w:p w14:paraId="15CE266B" w14:textId="573A02AE" w:rsidR="00597EE5" w:rsidRDefault="007B31F1" w:rsidP="007B31F1">
      <w:pPr>
        <w:pStyle w:val="berschrift2"/>
      </w:pPr>
      <w:bookmarkStart w:id="7" w:name="_Toc72502101"/>
      <w:r>
        <w:t>4.1 Auslieferung</w:t>
      </w:r>
      <w:bookmarkEnd w:id="7"/>
    </w:p>
    <w:p w14:paraId="274DD640" w14:textId="5151B47A" w:rsidR="00DA26AA" w:rsidRDefault="00534BFA" w:rsidP="00530682">
      <w:r>
        <w:t>Als Ergebnis wird eine .</w:t>
      </w:r>
      <w:proofErr w:type="spellStart"/>
      <w:r>
        <w:t>zip</w:t>
      </w:r>
      <w:proofErr w:type="spellEnd"/>
      <w:r>
        <w:t xml:space="preserve">-Datei geliefert. In dieser ist das </w:t>
      </w:r>
      <w:proofErr w:type="spellStart"/>
      <w:r>
        <w:t>Github</w:t>
      </w:r>
      <w:proofErr w:type="spellEnd"/>
      <w:r>
        <w:t xml:space="preserve">-Repository sowie </w:t>
      </w:r>
      <w:r w:rsidR="009463F1">
        <w:t xml:space="preserve">ein </w:t>
      </w:r>
      <w:r>
        <w:t>Link zu diesem enthalten</w:t>
      </w:r>
      <w:r w:rsidR="009463F1">
        <w:t xml:space="preserve">. </w:t>
      </w:r>
      <w:r w:rsidR="003012A9">
        <w:t>Zudem</w:t>
      </w:r>
      <w:r w:rsidR="009463F1">
        <w:t xml:space="preserve"> </w:t>
      </w:r>
      <w:r w:rsidR="00D86198">
        <w:t>gibt es</w:t>
      </w:r>
      <w:r w:rsidR="009463F1">
        <w:t xml:space="preserve"> ein</w:t>
      </w:r>
      <w:r w:rsidR="00D86198">
        <w:t>en</w:t>
      </w:r>
      <w:r w:rsidR="009463F1">
        <w:t xml:space="preserve"> Link zu den Mockups von </w:t>
      </w:r>
      <w:r w:rsidR="009463F1">
        <w:t>„</w:t>
      </w:r>
      <w:proofErr w:type="spellStart"/>
      <w:r w:rsidR="009463F1">
        <w:t>Figma</w:t>
      </w:r>
      <w:proofErr w:type="spellEnd"/>
      <w:r w:rsidR="009463F1">
        <w:t>“</w:t>
      </w:r>
      <w:r w:rsidR="00D86198">
        <w:t>,</w:t>
      </w:r>
      <w:r w:rsidR="009463F1">
        <w:t xml:space="preserve"> welche im Laufe der Entwicklung genutzt wurden.</w:t>
      </w:r>
      <w:r>
        <w:t xml:space="preserve"> </w:t>
      </w:r>
      <w:r w:rsidR="00DA26AA" w:rsidRPr="005A77AC">
        <w:t>In dem Repository sind neben der Anwendung (Backend &amp; Frontend)</w:t>
      </w:r>
      <w:r w:rsidRPr="005A77AC">
        <w:t xml:space="preserve">, welche es einem ermöglicht das </w:t>
      </w:r>
      <w:r>
        <w:t>fertige Produkt lokal auszuführen oder es auf einem Server zu deployen</w:t>
      </w:r>
      <w:r w:rsidR="00132450">
        <w:t>,</w:t>
      </w:r>
      <w:r w:rsidRPr="005A77AC">
        <w:t xml:space="preserve"> </w:t>
      </w:r>
      <w:r w:rsidR="00132450">
        <w:t>z</w:t>
      </w:r>
      <w:r w:rsidR="00DA26AA" w:rsidRPr="005A77AC">
        <w:t>usätzlich eine Dokumentation/Kurzanleitung vorhanden</w:t>
      </w:r>
      <w:r w:rsidR="00132450">
        <w:t>.</w:t>
      </w:r>
      <w:r w:rsidR="009463F1">
        <w:t xml:space="preserve"> </w:t>
      </w:r>
      <w:r w:rsidR="00132450">
        <w:t>D</w:t>
      </w:r>
      <w:r w:rsidR="009463F1">
        <w:t>iese</w:t>
      </w:r>
      <w:r w:rsidR="00DA26AA" w:rsidRPr="005A77AC">
        <w:t xml:space="preserve"> enthält </w:t>
      </w:r>
      <w:r w:rsidR="009463F1">
        <w:t xml:space="preserve">eine </w:t>
      </w:r>
      <w:r w:rsidR="00DA26AA" w:rsidRPr="005A77AC">
        <w:t>Anleitung</w:t>
      </w:r>
      <w:r w:rsidR="009463F1">
        <w:t xml:space="preserve"> mit</w:t>
      </w:r>
      <w:r w:rsidR="00DA26AA" w:rsidRPr="005A77AC">
        <w:t xml:space="preserve"> Bilder</w:t>
      </w:r>
      <w:r w:rsidR="009463F1">
        <w:t>n</w:t>
      </w:r>
      <w:r w:rsidR="00DA26AA" w:rsidRPr="005A77AC">
        <w:t xml:space="preserve"> und Beschreibungen, der einzelnen Abschnitte der verschiedenen Webseiten</w:t>
      </w:r>
      <w:r w:rsidR="003E6880">
        <w:t>.</w:t>
      </w:r>
      <w:r>
        <w:t xml:space="preserve"> </w:t>
      </w:r>
    </w:p>
    <w:p w14:paraId="0E45704E" w14:textId="18F21371" w:rsidR="00597EE5" w:rsidRDefault="006B35BB" w:rsidP="00530682">
      <w:r>
        <w:br w:type="page"/>
      </w:r>
    </w:p>
    <w:p w14:paraId="349521E9" w14:textId="65820616" w:rsidR="00530682" w:rsidRDefault="007919A5" w:rsidP="00ED2D7E">
      <w:pPr>
        <w:pStyle w:val="berschrift1"/>
        <w:numPr>
          <w:ilvl w:val="0"/>
          <w:numId w:val="9"/>
        </w:numPr>
      </w:pPr>
      <w:bookmarkStart w:id="8" w:name="_Toc72502102"/>
      <w:r>
        <w:lastRenderedPageBreak/>
        <w:t>Qualität</w:t>
      </w:r>
      <w:r w:rsidR="002D4DF3">
        <w:t>smanagement</w:t>
      </w:r>
      <w:r>
        <w:t xml:space="preserve"> und </w:t>
      </w:r>
      <w:r w:rsidR="00530682">
        <w:t>Test</w:t>
      </w:r>
      <w:r w:rsidR="002D4DF3">
        <w:t>s</w:t>
      </w:r>
      <w:bookmarkEnd w:id="8"/>
    </w:p>
    <w:p w14:paraId="6ED79C99" w14:textId="77777777" w:rsidR="000C4100" w:rsidRDefault="000C4100" w:rsidP="00100FD5">
      <w:pPr>
        <w:rPr>
          <w:i/>
          <w:iCs/>
        </w:rPr>
      </w:pPr>
    </w:p>
    <w:p w14:paraId="67115BC8" w14:textId="0ACF0C33"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w:t>
      </w:r>
      <w:r w:rsidR="00327A49">
        <w:t xml:space="preserve">sofort </w:t>
      </w:r>
      <w:r>
        <w:t>vor dem nächsten Schritt behoben.</w:t>
      </w:r>
      <w:r w:rsidR="009F059E">
        <w:t xml:space="preserve"> Dies stört zwar die Parallelität der Arbeitspakete, ist aber notwendig</w:t>
      </w:r>
      <w:r w:rsidR="00D86198">
        <w:t>,</w:t>
      </w:r>
      <w:r w:rsidR="009F059E">
        <w:t xml:space="preserve"> </w:t>
      </w:r>
      <w:r w:rsidR="000331BF">
        <w:t>damit nicht auf Basis eines Fehlers weiterentwickelt wird.</w:t>
      </w:r>
    </w:p>
    <w:p w14:paraId="4413C084" w14:textId="77777777" w:rsidR="00D86198" w:rsidRDefault="00D86198" w:rsidP="00100FD5"/>
    <w:p w14:paraId="7D113E37" w14:textId="059CAFCF" w:rsidR="007919A5" w:rsidRDefault="0027695D" w:rsidP="0027695D">
      <w:pPr>
        <w:pStyle w:val="berschrift2"/>
      </w:pPr>
      <w:bookmarkStart w:id="9" w:name="_Toc72502103"/>
      <w:r>
        <w:t>5.1</w:t>
      </w:r>
      <w:r w:rsidR="001B1FE5">
        <w:t xml:space="preserve"> </w:t>
      </w:r>
      <w:r>
        <w:t>Anforderungsprüfung</w:t>
      </w:r>
      <w:bookmarkEnd w:id="9"/>
    </w:p>
    <w:p w14:paraId="38AEA4FF" w14:textId="44CD6670" w:rsidR="004C3E85" w:rsidRDefault="004C3E85" w:rsidP="00100FD5">
      <w:r>
        <w:t>Nach der Erstellung eines ersten Prototyps</w:t>
      </w:r>
      <w:r w:rsidR="00966B8B">
        <w:t>,</w:t>
      </w:r>
      <w:r>
        <w:t xml:space="preserve"> wird dieser auf die Anforderungen aus dem Pflichtenheft</w:t>
      </w:r>
      <w:r w:rsidR="00100FD5">
        <w:t xml:space="preserve"> </w:t>
      </w:r>
      <w:r>
        <w:t>geprüft.</w:t>
      </w:r>
      <w:r w:rsidR="00100FD5">
        <w:t xml:space="preserve"> </w:t>
      </w:r>
      <w:r w:rsidR="00AB0AF7">
        <w:t xml:space="preserve">Diese Überprüfung wird </w:t>
      </w:r>
      <w:r w:rsidR="00966B8B" w:rsidRPr="00AB7385">
        <w:t>f</w:t>
      </w:r>
      <w:r w:rsidR="00AB0AF7" w:rsidRPr="00AB7385">
        <w:t>irmenintern</w:t>
      </w:r>
      <w:r w:rsidR="00AB0AF7">
        <w:t xml:space="preserve"> </w:t>
      </w:r>
      <w:r w:rsidR="009F059E">
        <w:t xml:space="preserve">in einem Meeting </w:t>
      </w:r>
      <w:r w:rsidR="00AB0AF7">
        <w:t>vorgenommen.</w:t>
      </w:r>
      <w:r w:rsidR="009F059E">
        <w:t xml:space="preserve"> Bei der Prüfung soll sichergestellt werden, dass alle Wünsche des Kunden berücksichtigt werden. Dabei soll das Pflichtenheft als Checkliste dienen, wobei die Must-haves natürlich oberste Priorität haben.</w:t>
      </w:r>
    </w:p>
    <w:p w14:paraId="5DCCF725" w14:textId="77777777" w:rsidR="00100FD5" w:rsidRDefault="00100FD5" w:rsidP="00100FD5"/>
    <w:p w14:paraId="290688A3" w14:textId="4F7C2BFC" w:rsidR="0027695D" w:rsidRDefault="0027695D" w:rsidP="0027695D">
      <w:pPr>
        <w:pStyle w:val="berschrift2"/>
      </w:pPr>
      <w:bookmarkStart w:id="10" w:name="_Toc72502104"/>
      <w:r>
        <w:t xml:space="preserve">5.2 </w:t>
      </w:r>
      <w:proofErr w:type="spellStart"/>
      <w:r w:rsidRPr="00AB7385">
        <w:t>Intuitivität</w:t>
      </w:r>
      <w:r w:rsidR="00AB7385" w:rsidRPr="00AB7385">
        <w:t>s</w:t>
      </w:r>
      <w:proofErr w:type="spellEnd"/>
      <w:r w:rsidR="00936377">
        <w:t>-</w:t>
      </w:r>
      <w:r w:rsidRPr="00AB7385">
        <w:t xml:space="preserve"> und Funktionalität</w:t>
      </w:r>
      <w:r w:rsidR="00AB7385" w:rsidRPr="00AB7385">
        <w:t>s</w:t>
      </w:r>
      <w:r w:rsidR="00936377">
        <w:t>p</w:t>
      </w:r>
      <w:r w:rsidRPr="00AB7385">
        <w:t>rüfung</w:t>
      </w:r>
      <w:bookmarkEnd w:id="10"/>
    </w:p>
    <w:p w14:paraId="1A8A31B6" w14:textId="58C2E33A" w:rsidR="00A203B7" w:rsidRDefault="00DD4D0D" w:rsidP="00936377">
      <w:r>
        <w:t>Sobald die Anforderungsprüfung abgeschlossen ist, soll ein</w:t>
      </w:r>
      <w:r w:rsidR="00A8161D" w:rsidRPr="007B7773">
        <w:t>e</w:t>
      </w:r>
      <w:r w:rsidR="00A8161D">
        <w:t xml:space="preserve"> </w:t>
      </w:r>
      <w:r w:rsidR="00412F78">
        <w:t>„</w:t>
      </w:r>
      <w:proofErr w:type="spellStart"/>
      <w:r>
        <w:t>Intuit</w:t>
      </w:r>
      <w:r w:rsidR="00936377">
        <w:t>ivit</w:t>
      </w:r>
      <w:r>
        <w:t>ät</w:t>
      </w:r>
      <w:r w:rsidR="00412F78">
        <w:t>s</w:t>
      </w:r>
      <w:r w:rsidR="00936377">
        <w:t>p</w:t>
      </w:r>
      <w:r w:rsidR="00412F78">
        <w:t>rüfung</w:t>
      </w:r>
      <w:proofErr w:type="spellEnd"/>
      <w:r w:rsidR="00412F78">
        <w:t>“</w:t>
      </w:r>
      <w:r>
        <w:t xml:space="preserve"> </w:t>
      </w:r>
      <w:r w:rsidRPr="007B7773">
        <w:t xml:space="preserve">und </w:t>
      </w:r>
      <w:r w:rsidR="00A8161D" w:rsidRPr="007B7773">
        <w:t>gleichzeitig ein</w:t>
      </w:r>
      <w:r w:rsidR="00A8161D">
        <w:t xml:space="preserve"> </w:t>
      </w:r>
      <w:r>
        <w:t xml:space="preserve">Funktionstest durchgeführt werden. </w:t>
      </w:r>
      <w:r w:rsidR="00A8161D" w:rsidRPr="007B7773">
        <w:t>Dabei</w:t>
      </w:r>
      <w:r>
        <w:t xml:space="preserve"> wird dem Sekretariat des SZI ein Prototyp </w:t>
      </w:r>
      <w:r w:rsidR="00327A49">
        <w:t xml:space="preserve">mit Anleitung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w:t>
      </w:r>
      <w:r w:rsidR="00936377">
        <w:t>Ben</w:t>
      </w:r>
      <w:r w:rsidR="00A2276E">
        <w:t xml:space="preserve">utzung des Tools </w:t>
      </w:r>
      <w:r w:rsidR="00936377">
        <w:t xml:space="preserve">und Verständlichkeit der Anleitung </w:t>
      </w:r>
      <w:r w:rsidR="00A2276E">
        <w:t>eingeholt werden.</w:t>
      </w:r>
      <w:r w:rsidR="00A8161D">
        <w:t xml:space="preserve"> </w:t>
      </w:r>
      <w:r w:rsidR="00A8161D" w:rsidRPr="007B7773">
        <w:t>Mit diesem Feedback kann die Anwendung</w:t>
      </w:r>
      <w:r w:rsidR="00327A49">
        <w:t xml:space="preserve"> und Anleitung</w:t>
      </w:r>
      <w:r w:rsidR="00A8161D" w:rsidRPr="007B7773">
        <w:t xml:space="preserve"> gegebenenfalls optimiert werden.</w:t>
      </w:r>
      <w:r w:rsidR="00936377">
        <w:t xml:space="preserve"> Dieser Test kann bei Bedarf mehrfach </w:t>
      </w:r>
      <w:r w:rsidR="009F059E">
        <w:t>durchgeführt werden, um die Anwendung so angenehm wie möglich zu gestalten.</w:t>
      </w:r>
    </w:p>
    <w:p w14:paraId="0ED9023D" w14:textId="77777777" w:rsidR="00936377" w:rsidRDefault="00936377" w:rsidP="00936377"/>
    <w:p w14:paraId="3FA3759D" w14:textId="336DE8D6" w:rsidR="0027695D" w:rsidRDefault="0027695D" w:rsidP="0027695D">
      <w:pPr>
        <w:pStyle w:val="berschrift2"/>
      </w:pPr>
      <w:bookmarkStart w:id="11" w:name="_Toc72502105"/>
      <w:r>
        <w:t>5.3 Sicherheit</w:t>
      </w:r>
      <w:bookmarkEnd w:id="11"/>
    </w:p>
    <w:p w14:paraId="600E0A3F" w14:textId="302DFB4F" w:rsidR="000331BF"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xml:space="preserve">. Diese </w:t>
      </w:r>
      <w:r w:rsidR="00D60E9E" w:rsidRPr="007B7773">
        <w:t>sind</w:t>
      </w:r>
      <w:r w:rsidR="00D60E9E">
        <w:t xml:space="preserve"> auf Angriffe öffentliche</w:t>
      </w:r>
      <w:r w:rsidR="00936377">
        <w:t>r</w:t>
      </w:r>
      <w:r w:rsidR="00D60E9E">
        <w:t xml:space="preserve"> Einrichtungen</w:t>
      </w:r>
      <w:r w:rsidR="00A64D34">
        <w:t xml:space="preserve"> spezialisiert</w:t>
      </w:r>
      <w:r w:rsidR="00EC3DB5">
        <w:t xml:space="preserve">. </w:t>
      </w:r>
      <w:r w:rsidR="00625343" w:rsidRPr="007B7773">
        <w:t>Die</w:t>
      </w:r>
      <w:r w:rsidR="00100FD5" w:rsidRPr="007B7773">
        <w:t xml:space="preserve"> Firma</w:t>
      </w:r>
      <w:r w:rsidR="00100FD5">
        <w:t xml:space="preserve"> 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r w:rsidR="000331BF">
        <w:t>. Dieser Test wird lediglich mit Dummy-Daten durchgeführt</w:t>
      </w:r>
      <w:r w:rsidR="00D60E9E">
        <w:t>.</w:t>
      </w:r>
      <w:r w:rsidR="000331BF">
        <w:t xml:space="preserve"> </w:t>
      </w:r>
    </w:p>
    <w:p w14:paraId="18E8E2E3" w14:textId="089A3BD9" w:rsidR="0027695D" w:rsidRDefault="000331BF" w:rsidP="0027695D">
      <w:r>
        <w:t>In einem späteren Meeting mit der Firma werden diese Verbesserungsvorschläge und mögliche Fehlerquellen auf</w:t>
      </w:r>
      <w:r w:rsidR="004178CD">
        <w:t>ge</w:t>
      </w:r>
      <w:r>
        <w:t>zeig</w:t>
      </w:r>
      <w:r w:rsidR="004178CD">
        <w:t>t</w:t>
      </w:r>
      <w:r>
        <w:t>, welche danach gegebenenfalls verbessert werden.</w:t>
      </w:r>
    </w:p>
    <w:p w14:paraId="0ACB9F00" w14:textId="6121A94A" w:rsidR="00066A59" w:rsidRDefault="00066A59" w:rsidP="0027695D"/>
    <w:p w14:paraId="63687112" w14:textId="77777777" w:rsidR="00066A59" w:rsidRPr="0027695D" w:rsidRDefault="00066A59" w:rsidP="0027695D"/>
    <w:p w14:paraId="0245ECE2" w14:textId="4F4E87F1" w:rsidR="00530682" w:rsidRPr="003F7E79" w:rsidRDefault="00530682" w:rsidP="00ED2D7E">
      <w:pPr>
        <w:pStyle w:val="berschrift1"/>
        <w:numPr>
          <w:ilvl w:val="0"/>
          <w:numId w:val="9"/>
        </w:numPr>
      </w:pPr>
      <w:bookmarkStart w:id="12" w:name="_Toc72502106"/>
      <w:r>
        <w:t>Projektplanung</w:t>
      </w:r>
      <w:bookmarkEnd w:id="12"/>
    </w:p>
    <w:p w14:paraId="2AFB43A6" w14:textId="3083F075" w:rsidR="00530682" w:rsidRPr="000A219B" w:rsidRDefault="00530682" w:rsidP="00530682"/>
    <w:p w14:paraId="50AC847B" w14:textId="5433E5F9" w:rsidR="002A03E9" w:rsidRDefault="00CF7A55" w:rsidP="00CF7A55">
      <w:pPr>
        <w:pStyle w:val="berschrift2"/>
      </w:pPr>
      <w:bookmarkStart w:id="13" w:name="_Toc72502107"/>
      <w:r>
        <w:t xml:space="preserve">6.1 </w:t>
      </w:r>
      <w:r w:rsidR="00CA44B6">
        <w:t>Ze</w:t>
      </w:r>
      <w:r>
        <w:t>itschätzung / Meilensteine</w:t>
      </w:r>
      <w:bookmarkEnd w:id="13"/>
    </w:p>
    <w:p w14:paraId="098A5C3F" w14:textId="1FF6B000" w:rsidR="00CF7A55" w:rsidRDefault="00425788" w:rsidP="00530682">
      <w:pPr>
        <w:rPr>
          <w:color w:val="000000" w:themeColor="text1"/>
        </w:rPr>
      </w:pPr>
      <w:r>
        <w:rPr>
          <w:color w:val="000000" w:themeColor="text1"/>
        </w:rPr>
        <w:t>Das Projekt soll in vier Phasen unter</w:t>
      </w:r>
      <w:r w:rsidR="000331BF">
        <w:rPr>
          <w:color w:val="000000" w:themeColor="text1"/>
        </w:rPr>
        <w:t xml:space="preserve">teilt </w:t>
      </w:r>
      <w:r>
        <w:rPr>
          <w:color w:val="000000" w:themeColor="text1"/>
        </w:rPr>
        <w:t>werden. Jede dieser Phasen baut aufeinander auf</w:t>
      </w:r>
      <w:r w:rsidR="000331BF">
        <w:rPr>
          <w:color w:val="000000" w:themeColor="text1"/>
        </w:rPr>
        <w:t>. Es können also keine Arbeitspakete aus späteren Phasen vor</w:t>
      </w:r>
      <w:r w:rsidR="008F7807">
        <w:rPr>
          <w:color w:val="000000" w:themeColor="text1"/>
        </w:rPr>
        <w:t xml:space="preserve">gezogen </w:t>
      </w:r>
      <w:r w:rsidR="000331BF">
        <w:rPr>
          <w:color w:val="000000" w:themeColor="text1"/>
        </w:rPr>
        <w:t>werden.</w:t>
      </w:r>
    </w:p>
    <w:p w14:paraId="55CAC45E" w14:textId="77777777" w:rsidR="004178CD" w:rsidRDefault="004178CD" w:rsidP="00530682">
      <w:pPr>
        <w:rPr>
          <w:color w:val="000000" w:themeColor="text1"/>
        </w:rPr>
      </w:pPr>
    </w:p>
    <w:p w14:paraId="471DBFAC" w14:textId="08F8B89D" w:rsidR="00C70792" w:rsidRDefault="00C70792" w:rsidP="00C70792">
      <w:pPr>
        <w:pStyle w:val="berschrift2"/>
      </w:pPr>
      <w:bookmarkStart w:id="14" w:name="_Toc72502108"/>
      <w:r>
        <w:t xml:space="preserve">6.1.1 </w:t>
      </w:r>
      <w:r w:rsidR="00B9339C" w:rsidRPr="007B7773">
        <w:t>Planungsphase</w:t>
      </w:r>
      <w:bookmarkEnd w:id="14"/>
    </w:p>
    <w:p w14:paraId="681F8CB5" w14:textId="102F8789"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w:t>
      </w:r>
      <w:r w:rsidR="00876BAE">
        <w:rPr>
          <w:color w:val="000000" w:themeColor="text1"/>
        </w:rPr>
        <w:t xml:space="preserve"> gemeinsam in Meetings</w:t>
      </w:r>
      <w:r w:rsidR="00C70792">
        <w:rPr>
          <w:color w:val="000000" w:themeColor="text1"/>
        </w:rPr>
        <w:t xml:space="preserve">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w:t>
      </w:r>
      <w:r w:rsidR="004178CD">
        <w:rPr>
          <w:color w:val="000000" w:themeColor="text1"/>
        </w:rPr>
        <w:t>,</w:t>
      </w:r>
      <w:r w:rsidR="00473977">
        <w:rPr>
          <w:color w:val="000000" w:themeColor="text1"/>
        </w:rPr>
        <w:t xml:space="preserve"> </w:t>
      </w:r>
      <w:r w:rsidR="00876BAE">
        <w:rPr>
          <w:color w:val="000000" w:themeColor="text1"/>
        </w:rPr>
        <w:t xml:space="preserve">je nach </w:t>
      </w:r>
      <w:r w:rsidR="004178CD">
        <w:rPr>
          <w:color w:val="000000" w:themeColor="text1"/>
        </w:rPr>
        <w:t>Qualifikation,</w:t>
      </w:r>
      <w:r w:rsidR="00876BAE">
        <w:rPr>
          <w:color w:val="000000" w:themeColor="text1"/>
        </w:rPr>
        <w:t xml:space="preserve"> </w:t>
      </w:r>
      <w:r w:rsidR="00473977">
        <w:rPr>
          <w:color w:val="000000" w:themeColor="text1"/>
        </w:rPr>
        <w:t>aufgeteilt</w:t>
      </w:r>
      <w:r>
        <w:rPr>
          <w:color w:val="000000" w:themeColor="text1"/>
        </w:rPr>
        <w:t xml:space="preserve"> werden.</w:t>
      </w:r>
      <w:r w:rsidR="00876BAE">
        <w:rPr>
          <w:color w:val="000000" w:themeColor="text1"/>
        </w:rPr>
        <w:t xml:space="preserve"> Die Planungsphase soll allen Beteiligten die Problemstellung und </w:t>
      </w:r>
      <w:r w:rsidR="00E4408A">
        <w:rPr>
          <w:color w:val="000000" w:themeColor="text1"/>
        </w:rPr>
        <w:t xml:space="preserve">geplante Lösung klar machen, wodurch es später zu weniger Komplikationen kommt. </w:t>
      </w:r>
      <w:r w:rsidR="00D72350">
        <w:rPr>
          <w:color w:val="000000" w:themeColor="text1"/>
        </w:rPr>
        <w:t>Ge</w:t>
      </w:r>
      <w:r w:rsidR="00716468">
        <w:rPr>
          <w:color w:val="000000" w:themeColor="text1"/>
        </w:rPr>
        <w:t>schätzte</w:t>
      </w:r>
      <w:r w:rsidR="00D72350">
        <w:rPr>
          <w:color w:val="000000" w:themeColor="text1"/>
        </w:rPr>
        <w:t xml:space="preserve"> Dauer ca. 9 </w:t>
      </w:r>
      <w:r w:rsidR="00D72350" w:rsidRPr="00565792">
        <w:rPr>
          <w:color w:val="000000" w:themeColor="text1"/>
        </w:rPr>
        <w:t>Ma</w:t>
      </w:r>
      <w:r w:rsidR="00BE3D39" w:rsidRPr="00565792">
        <w:rPr>
          <w:color w:val="000000" w:themeColor="text1"/>
        </w:rPr>
        <w:t>n</w:t>
      </w:r>
      <w:r w:rsidR="00D72350" w:rsidRPr="00565792">
        <w:rPr>
          <w:color w:val="000000" w:themeColor="text1"/>
        </w:rPr>
        <w:t>ntage</w:t>
      </w:r>
      <w:r w:rsidR="00D72350">
        <w:rPr>
          <w:color w:val="000000" w:themeColor="text1"/>
        </w:rPr>
        <w:t>.</w:t>
      </w:r>
    </w:p>
    <w:p w14:paraId="0A6F57EF" w14:textId="65398CC5" w:rsidR="004178CD" w:rsidRDefault="004178CD">
      <w:pPr>
        <w:rPr>
          <w:color w:val="000000" w:themeColor="text1"/>
        </w:rPr>
      </w:pPr>
      <w:r>
        <w:rPr>
          <w:color w:val="000000" w:themeColor="text1"/>
        </w:rPr>
        <w:br w:type="page"/>
      </w:r>
    </w:p>
    <w:p w14:paraId="3C750B39" w14:textId="48CF1DE6" w:rsidR="00C70792" w:rsidRDefault="00C70792" w:rsidP="00C70792">
      <w:pPr>
        <w:pStyle w:val="berschrift2"/>
      </w:pPr>
      <w:bookmarkStart w:id="15" w:name="_Toc72502109"/>
      <w:r>
        <w:lastRenderedPageBreak/>
        <w:t xml:space="preserve">6.1.2 </w:t>
      </w:r>
      <w:r w:rsidR="00B9339C" w:rsidRPr="007B7773">
        <w:t>Durchführungsphase</w:t>
      </w:r>
      <w:bookmarkEnd w:id="15"/>
    </w:p>
    <w:p w14:paraId="0C38E30A" w14:textId="7AF9D588" w:rsidR="00E4408A" w:rsidRDefault="00C70792" w:rsidP="00530682">
      <w:pPr>
        <w:rPr>
          <w:color w:val="000000" w:themeColor="text1"/>
        </w:rPr>
      </w:pPr>
      <w:r>
        <w:rPr>
          <w:color w:val="000000" w:themeColor="text1"/>
        </w:rPr>
        <w:t xml:space="preserve">In Phase </w:t>
      </w:r>
      <w:r w:rsidR="004178CD">
        <w:rPr>
          <w:color w:val="000000" w:themeColor="text1"/>
        </w:rPr>
        <w:t>Z</w:t>
      </w:r>
      <w:r>
        <w:rPr>
          <w:color w:val="000000" w:themeColor="text1"/>
        </w:rPr>
        <w:t xml:space="preserve">wei wird das Tool </w:t>
      </w:r>
      <w:r w:rsidR="00B37F56">
        <w:rPr>
          <w:color w:val="000000" w:themeColor="text1"/>
        </w:rPr>
        <w:t>entwickelt. Dies beinhaltet</w:t>
      </w:r>
      <w:r w:rsidR="00B9339C">
        <w:rPr>
          <w:color w:val="000000" w:themeColor="text1"/>
        </w:rPr>
        <w:t xml:space="preserve"> </w:t>
      </w:r>
      <w:r w:rsidR="00B9339C" w:rsidRPr="00565792">
        <w:rPr>
          <w:color w:val="000000" w:themeColor="text1"/>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w:t>
      </w:r>
      <w:r w:rsidR="00E4408A">
        <w:rPr>
          <w:color w:val="000000" w:themeColor="text1"/>
        </w:rPr>
        <w:t xml:space="preserve">Das Frontend und </w:t>
      </w:r>
      <w:proofErr w:type="gramStart"/>
      <w:r w:rsidR="00E4408A">
        <w:rPr>
          <w:color w:val="000000" w:themeColor="text1"/>
        </w:rPr>
        <w:t>Backend</w:t>
      </w:r>
      <w:proofErr w:type="gramEnd"/>
      <w:r w:rsidR="00E4408A">
        <w:rPr>
          <w:color w:val="000000" w:themeColor="text1"/>
        </w:rPr>
        <w:t xml:space="preserve"> wird anhand des Plans der Planungsphase parallel entwickelt. </w:t>
      </w:r>
    </w:p>
    <w:p w14:paraId="0453E741" w14:textId="7E9EF2FF" w:rsidR="00C70792" w:rsidRDefault="00E4408A" w:rsidP="00530682">
      <w:pPr>
        <w:rPr>
          <w:color w:val="000000" w:themeColor="text1"/>
        </w:rPr>
      </w:pPr>
      <w:r>
        <w:rPr>
          <w:color w:val="000000" w:themeColor="text1"/>
        </w:rPr>
        <w:t xml:space="preserve">Jedes Teammitglied bekommt mindestens ein Arbeitspaket des Frontend zugeteilt. </w:t>
      </w:r>
      <w:r w:rsidR="008963D8">
        <w:rPr>
          <w:color w:val="000000" w:themeColor="text1"/>
        </w:rPr>
        <w:t xml:space="preserve">Grundlage hierfür ist der Projektstrukturplan. Das Backend wird exklusiv von einer Teilgruppe implementiert. </w:t>
      </w:r>
      <w:r>
        <w:rPr>
          <w:color w:val="000000" w:themeColor="text1"/>
        </w:rPr>
        <w:t xml:space="preserve">Nach der Durchführung eines Arbeitspakets soll eine kurze Besprechung erfolgen, um </w:t>
      </w:r>
      <w:r w:rsidR="004178CD">
        <w:rPr>
          <w:color w:val="000000" w:themeColor="text1"/>
        </w:rPr>
        <w:t xml:space="preserve">das </w:t>
      </w:r>
      <w:r>
        <w:rPr>
          <w:color w:val="000000" w:themeColor="text1"/>
        </w:rPr>
        <w:t xml:space="preserve">Feedback des Teams einzuholen. </w:t>
      </w:r>
      <w:r w:rsidR="00D72350">
        <w:rPr>
          <w:color w:val="000000" w:themeColor="text1"/>
        </w:rPr>
        <w:t>Ge</w:t>
      </w:r>
      <w:r w:rsidR="00716468">
        <w:rPr>
          <w:color w:val="000000" w:themeColor="text1"/>
        </w:rPr>
        <w:t>schätzte</w:t>
      </w:r>
      <w:r w:rsidR="00D72350">
        <w:rPr>
          <w:color w:val="000000" w:themeColor="text1"/>
        </w:rPr>
        <w:t xml:space="preserve"> Dauer ca. </w:t>
      </w:r>
      <w:r w:rsidR="00D72350" w:rsidRPr="00565792">
        <w:rPr>
          <w:color w:val="000000" w:themeColor="text1"/>
        </w:rPr>
        <w:t>16 Ma</w:t>
      </w:r>
      <w:r w:rsidR="00BE3D39" w:rsidRPr="00565792">
        <w:rPr>
          <w:color w:val="000000" w:themeColor="text1"/>
        </w:rPr>
        <w:t>n</w:t>
      </w:r>
      <w:r w:rsidR="00D72350" w:rsidRPr="00565792">
        <w:rPr>
          <w:color w:val="000000" w:themeColor="text1"/>
        </w:rPr>
        <w:t>ntage</w:t>
      </w:r>
      <w:r w:rsidR="00565792">
        <w:rPr>
          <w:color w:val="000000" w:themeColor="text1"/>
        </w:rPr>
        <w:t>.</w:t>
      </w:r>
    </w:p>
    <w:p w14:paraId="32DD0C9C" w14:textId="77777777" w:rsidR="004178CD" w:rsidRDefault="004178CD" w:rsidP="00530682">
      <w:pPr>
        <w:rPr>
          <w:color w:val="000000" w:themeColor="text1"/>
        </w:rPr>
      </w:pPr>
    </w:p>
    <w:p w14:paraId="56FA8F3F" w14:textId="4CBAE99B" w:rsidR="00B37F56" w:rsidRDefault="00B37F56" w:rsidP="00B37F56">
      <w:pPr>
        <w:pStyle w:val="berschrift2"/>
      </w:pPr>
      <w:bookmarkStart w:id="16" w:name="_Toc72502110"/>
      <w:r>
        <w:t xml:space="preserve">6.1.3 </w:t>
      </w:r>
      <w:r w:rsidR="00B9339C" w:rsidRPr="007B7773">
        <w:t>Prüfungsphase</w:t>
      </w:r>
      <w:bookmarkEnd w:id="16"/>
    </w:p>
    <w:p w14:paraId="40123ED4" w14:textId="6C1C668C"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w:t>
      </w:r>
      <w:r w:rsidR="00395EFE" w:rsidRPr="00565792">
        <w:rPr>
          <w:color w:val="000000" w:themeColor="text1"/>
        </w:rPr>
        <w:t>l</w:t>
      </w:r>
      <w:r w:rsidR="00B9339C" w:rsidRPr="00565792">
        <w:rPr>
          <w:color w:val="000000" w:themeColor="text1"/>
        </w:rPr>
        <w:t xml:space="preserve"> selbst</w:t>
      </w:r>
      <w:r w:rsidR="00395EFE">
        <w:rPr>
          <w:color w:val="000000" w:themeColor="text1"/>
        </w:rPr>
        <w:t xml:space="preserve"> getestet. Wie diese Tests durchgeführt werden sollen, wird im Abschnitt „</w:t>
      </w:r>
      <w:r w:rsidR="00426F0F">
        <w:rPr>
          <w:color w:val="000000" w:themeColor="text1"/>
        </w:rPr>
        <w:t>Qualitätsmanagement und Tests</w:t>
      </w:r>
      <w:r w:rsidR="00395EFE">
        <w:rPr>
          <w:color w:val="000000" w:themeColor="text1"/>
        </w:rPr>
        <w: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565792">
        <w:rPr>
          <w:color w:val="000000" w:themeColor="text1"/>
        </w:rPr>
        <w:t>Man</w:t>
      </w:r>
      <w:r w:rsidR="00BE3D39" w:rsidRPr="00565792">
        <w:rPr>
          <w:color w:val="000000" w:themeColor="text1"/>
        </w:rPr>
        <w:t>n</w:t>
      </w:r>
      <w:r w:rsidR="00D72350" w:rsidRPr="00565792">
        <w:rPr>
          <w:color w:val="000000" w:themeColor="text1"/>
        </w:rPr>
        <w:t>tage</w:t>
      </w:r>
      <w:r w:rsidR="00565792">
        <w:rPr>
          <w:color w:val="000000" w:themeColor="text1"/>
        </w:rPr>
        <w:t>.</w:t>
      </w:r>
    </w:p>
    <w:p w14:paraId="1896F057" w14:textId="77777777" w:rsidR="004178CD" w:rsidRDefault="004178CD" w:rsidP="00530682">
      <w:pPr>
        <w:rPr>
          <w:color w:val="000000" w:themeColor="text1"/>
        </w:rPr>
      </w:pPr>
    </w:p>
    <w:p w14:paraId="6EF74E78" w14:textId="5187C630" w:rsidR="00B37F56" w:rsidRDefault="00B37F56" w:rsidP="00B37F56">
      <w:pPr>
        <w:pStyle w:val="berschrift2"/>
      </w:pPr>
      <w:bookmarkStart w:id="17" w:name="_Toc72502111"/>
      <w:r>
        <w:t xml:space="preserve">6.1.4 </w:t>
      </w:r>
      <w:r w:rsidR="00653AEE" w:rsidRPr="007B7773">
        <w:t>Über</w:t>
      </w:r>
      <w:r w:rsidR="007B7773">
        <w:t>ga</w:t>
      </w:r>
      <w:r w:rsidR="00653AEE" w:rsidRPr="007B7773">
        <w:t>b</w:t>
      </w:r>
      <w:r w:rsidR="007B7773">
        <w:t>e</w:t>
      </w:r>
      <w:r w:rsidR="00653AEE" w:rsidRPr="007B7773">
        <w:t>phase</w:t>
      </w:r>
      <w:bookmarkEnd w:id="17"/>
    </w:p>
    <w:p w14:paraId="71BBD11F" w14:textId="3D5B42D9" w:rsidR="00B37F56" w:rsidRDefault="00395EFE" w:rsidP="00B37F56">
      <w:pPr>
        <w:rPr>
          <w:color w:val="000000" w:themeColor="text1"/>
        </w:rPr>
      </w:pPr>
      <w:r>
        <w:t xml:space="preserve">In der letzten Phase </w:t>
      </w:r>
      <w:r w:rsidR="00426F0F">
        <w:t>wird das Ergebnis</w:t>
      </w:r>
      <w:r w:rsidR="000A1DF7">
        <w:t xml:space="preserve">, wie in </w:t>
      </w:r>
      <w:r w:rsidR="004178CD">
        <w:t xml:space="preserve">4.1 </w:t>
      </w:r>
      <w:r w:rsidR="000A1DF7">
        <w:t>„Auslieferung“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565792">
        <w:rPr>
          <w:color w:val="000000" w:themeColor="text1"/>
        </w:rPr>
        <w:t>Man</w:t>
      </w:r>
      <w:r w:rsidR="00BE3D39" w:rsidRPr="00565792">
        <w:rPr>
          <w:color w:val="000000" w:themeColor="text1"/>
        </w:rPr>
        <w:t>n</w:t>
      </w:r>
      <w:r w:rsidR="00716468" w:rsidRPr="00565792">
        <w:rPr>
          <w:color w:val="000000" w:themeColor="text1"/>
        </w:rPr>
        <w:t>tage</w:t>
      </w:r>
      <w:r w:rsidR="00716468">
        <w:rPr>
          <w:color w:val="000000" w:themeColor="text1"/>
        </w:rPr>
        <w:t>.</w:t>
      </w:r>
    </w:p>
    <w:p w14:paraId="1A3ED532" w14:textId="77777777" w:rsidR="004178CD" w:rsidRPr="00B37F56" w:rsidRDefault="004178CD" w:rsidP="00B37F56"/>
    <w:p w14:paraId="6375F449" w14:textId="76ADF67B" w:rsidR="00CF7A55" w:rsidRDefault="00CF7A55" w:rsidP="00CF7A55">
      <w:pPr>
        <w:pStyle w:val="berschrift2"/>
      </w:pPr>
      <w:bookmarkStart w:id="18" w:name="_Toc72502112"/>
      <w:r>
        <w:t>6.2 Rollen</w:t>
      </w:r>
      <w:bookmarkEnd w:id="18"/>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CA89C50" w:rsidR="006C5BDF" w:rsidRPr="0075603D" w:rsidRDefault="00B46F72" w:rsidP="00B46F72">
            <w:pPr>
              <w:jc w:val="center"/>
              <w:rPr>
                <w:b/>
                <w:bCs/>
                <w:color w:val="000000" w:themeColor="text1"/>
                <w:sz w:val="28"/>
                <w:szCs w:val="28"/>
              </w:rPr>
            </w:pPr>
            <w:r w:rsidRPr="00565792">
              <w:rPr>
                <w:b/>
                <w:bCs/>
                <w:color w:val="000000" w:themeColor="text1"/>
                <w:sz w:val="28"/>
                <w:szCs w:val="28"/>
              </w:rPr>
              <w:t>Mitarbeiter</w:t>
            </w:r>
            <w:r w:rsidR="00B9339C">
              <w:rPr>
                <w:b/>
                <w:bCs/>
                <w:color w:val="000000" w:themeColor="text1"/>
                <w:sz w:val="28"/>
                <w:szCs w:val="28"/>
              </w:rPr>
              <w:t xml:space="preserve"> </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w:t>
            </w:r>
            <w:r w:rsidRPr="00565792">
              <w:rPr>
                <w:b/>
                <w:bCs/>
                <w:sz w:val="28"/>
                <w:szCs w:val="28"/>
              </w:rPr>
              <w:t>l</w:t>
            </w:r>
            <w:r w:rsidR="00B9339C" w:rsidRPr="00565792">
              <w:rPr>
                <w:b/>
                <w:bCs/>
                <w:sz w:val="28"/>
                <w:szCs w:val="28"/>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w:t>
            </w:r>
            <w:r w:rsidRPr="00257000">
              <w:t xml:space="preserve">/ </w:t>
            </w:r>
            <w:r w:rsidR="00B9339C" w:rsidRPr="00257000">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rsidRPr="009463F1"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proofErr w:type="spellStart"/>
            <w:r w:rsidR="00B9339C" w:rsidRPr="00257000">
              <w:rPr>
                <w:lang w:val="en-US"/>
              </w:rPr>
              <w:t>Projektmanagement</w:t>
            </w:r>
            <w:proofErr w:type="spellEnd"/>
            <w:r w:rsidR="00B9339C" w:rsidRPr="00257000">
              <w:rPr>
                <w:lang w:val="en-US"/>
              </w:rPr>
              <w:t xml:space="preserve"> </w:t>
            </w:r>
            <w:r w:rsidR="00B46F72" w:rsidRPr="00257000">
              <w:rPr>
                <w:lang w:val="en-US"/>
              </w:rPr>
              <w:t>/</w:t>
            </w:r>
            <w:r w:rsidR="00B46F72" w:rsidRPr="00B9339C">
              <w:rPr>
                <w:lang w:val="en-US"/>
              </w:rPr>
              <w:t xml:space="preserve"> Developer</w:t>
            </w:r>
          </w:p>
        </w:tc>
      </w:tr>
      <w:tr w:rsidR="006C5BDF" w14:paraId="61F088B7" w14:textId="77777777" w:rsidTr="006C5BDF">
        <w:tc>
          <w:tcPr>
            <w:tcW w:w="5097" w:type="dxa"/>
          </w:tcPr>
          <w:p w14:paraId="5671B029" w14:textId="46CB5942" w:rsidR="006C5BDF" w:rsidRDefault="006C5BDF" w:rsidP="006C5BDF">
            <w:proofErr w:type="spellStart"/>
            <w:r>
              <w:t>Hügle</w:t>
            </w:r>
            <w:proofErr w:type="spellEnd"/>
            <w:r>
              <w:t xml:space="preserv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712058F8" w:rsidR="00530682" w:rsidRDefault="00530682" w:rsidP="00ED2D7E">
      <w:pPr>
        <w:pStyle w:val="berschrift1"/>
        <w:numPr>
          <w:ilvl w:val="0"/>
          <w:numId w:val="9"/>
        </w:numPr>
      </w:pPr>
      <w:bookmarkStart w:id="19" w:name="_Toc72502113"/>
      <w:r>
        <w:t>Anhang</w:t>
      </w:r>
      <w:bookmarkEnd w:id="19"/>
    </w:p>
    <w:p w14:paraId="01020FA5" w14:textId="77777777" w:rsidR="004178CD" w:rsidRPr="004178CD" w:rsidRDefault="004178CD" w:rsidP="004178CD"/>
    <w:p w14:paraId="7F641F93" w14:textId="77777777" w:rsidR="0031743B" w:rsidRDefault="0031743B" w:rsidP="0031743B">
      <w:pPr>
        <w:pStyle w:val="berschrift2"/>
      </w:pPr>
      <w:bookmarkStart w:id="20" w:name="_Toc72502114"/>
      <w:r>
        <w:t>7.1 Hinweise</w:t>
      </w:r>
      <w:bookmarkEnd w:id="20"/>
    </w:p>
    <w:p w14:paraId="6F1313FE" w14:textId="10138C3F" w:rsidR="0075603D" w:rsidRPr="0075603D" w:rsidRDefault="0031743B" w:rsidP="00530682">
      <w:pPr>
        <w:rPr>
          <w:ins w:id="21" w:author="Alexander Dietrich" w:date="2021-05-17T11:29:00Z"/>
        </w:rPr>
      </w:pPr>
      <w:r>
        <w:t xml:space="preserve">Das Tool wird ausschließlich auf Windows 10 mit </w:t>
      </w:r>
      <w:r w:rsidRPr="00706A38">
        <w:t xml:space="preserve">dem Firefox Version 87.0 </w:t>
      </w:r>
      <w:r w:rsidR="00B9339C" w:rsidRPr="00706A38">
        <w:t xml:space="preserve">Chrome </w:t>
      </w:r>
      <w:r w:rsidR="00066A59">
        <w:t xml:space="preserve">Version 90.0 </w:t>
      </w:r>
      <w:r w:rsidRPr="00706A38">
        <w:t>entwickelt.</w:t>
      </w:r>
      <w:r w:rsidR="00B9339C" w:rsidRPr="00706A38">
        <w:t xml:space="preserve"> Kompatibilität mit Safari und dem Internet Explorer sind nicht vorgesehen.</w:t>
      </w:r>
    </w:p>
    <w:p w14:paraId="3E653C62" w14:textId="77777777" w:rsidR="0031743B" w:rsidRDefault="0031743B" w:rsidP="0031743B">
      <w:pPr>
        <w:rPr>
          <w:i/>
          <w:iCs/>
        </w:rPr>
      </w:pPr>
    </w:p>
    <w:p w14:paraId="46A64891" w14:textId="2179AE1B" w:rsidR="0031743B" w:rsidRDefault="0031743B" w:rsidP="0031743B"/>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16C8F"/>
    <w:rsid w:val="000277C5"/>
    <w:rsid w:val="000331BF"/>
    <w:rsid w:val="00065AC7"/>
    <w:rsid w:val="00066A59"/>
    <w:rsid w:val="00066B4C"/>
    <w:rsid w:val="000848A3"/>
    <w:rsid w:val="000A1DF7"/>
    <w:rsid w:val="000A219B"/>
    <w:rsid w:val="000A4635"/>
    <w:rsid w:val="000A7BF3"/>
    <w:rsid w:val="000C4100"/>
    <w:rsid w:val="000D2B94"/>
    <w:rsid w:val="000D443D"/>
    <w:rsid w:val="00100FD5"/>
    <w:rsid w:val="001119EB"/>
    <w:rsid w:val="00114587"/>
    <w:rsid w:val="00132450"/>
    <w:rsid w:val="00156495"/>
    <w:rsid w:val="00190EDF"/>
    <w:rsid w:val="001A4722"/>
    <w:rsid w:val="001B1FE5"/>
    <w:rsid w:val="001C0C18"/>
    <w:rsid w:val="001E373C"/>
    <w:rsid w:val="00245DC4"/>
    <w:rsid w:val="00246B5A"/>
    <w:rsid w:val="00254346"/>
    <w:rsid w:val="00257000"/>
    <w:rsid w:val="0027695D"/>
    <w:rsid w:val="002A03E9"/>
    <w:rsid w:val="002A794B"/>
    <w:rsid w:val="002C0508"/>
    <w:rsid w:val="002D04FE"/>
    <w:rsid w:val="002D4DF3"/>
    <w:rsid w:val="003012A9"/>
    <w:rsid w:val="0031743B"/>
    <w:rsid w:val="00326D9F"/>
    <w:rsid w:val="00327A49"/>
    <w:rsid w:val="00347A78"/>
    <w:rsid w:val="003514F3"/>
    <w:rsid w:val="003708E6"/>
    <w:rsid w:val="00374FE5"/>
    <w:rsid w:val="0038016F"/>
    <w:rsid w:val="00395EFE"/>
    <w:rsid w:val="003A5054"/>
    <w:rsid w:val="003D50AB"/>
    <w:rsid w:val="003E6880"/>
    <w:rsid w:val="003F1DC9"/>
    <w:rsid w:val="003F7E79"/>
    <w:rsid w:val="00412F78"/>
    <w:rsid w:val="004178CD"/>
    <w:rsid w:val="00425788"/>
    <w:rsid w:val="00426F0F"/>
    <w:rsid w:val="00436809"/>
    <w:rsid w:val="00444E1B"/>
    <w:rsid w:val="00447C5B"/>
    <w:rsid w:val="00465012"/>
    <w:rsid w:val="00473977"/>
    <w:rsid w:val="004C3E85"/>
    <w:rsid w:val="004D1097"/>
    <w:rsid w:val="00526995"/>
    <w:rsid w:val="00530682"/>
    <w:rsid w:val="00533836"/>
    <w:rsid w:val="00534BFA"/>
    <w:rsid w:val="00542F6C"/>
    <w:rsid w:val="00545B32"/>
    <w:rsid w:val="00552C38"/>
    <w:rsid w:val="00553556"/>
    <w:rsid w:val="00565792"/>
    <w:rsid w:val="00597EE5"/>
    <w:rsid w:val="005A2CE5"/>
    <w:rsid w:val="005A77AC"/>
    <w:rsid w:val="005F4F3D"/>
    <w:rsid w:val="005F5E5F"/>
    <w:rsid w:val="00625343"/>
    <w:rsid w:val="0062757D"/>
    <w:rsid w:val="00630ED7"/>
    <w:rsid w:val="00636022"/>
    <w:rsid w:val="006374F1"/>
    <w:rsid w:val="00637932"/>
    <w:rsid w:val="006431C2"/>
    <w:rsid w:val="00653AEE"/>
    <w:rsid w:val="00667430"/>
    <w:rsid w:val="00691E90"/>
    <w:rsid w:val="0069734C"/>
    <w:rsid w:val="006A1CA9"/>
    <w:rsid w:val="006B35BB"/>
    <w:rsid w:val="006C2E5D"/>
    <w:rsid w:val="006C5BDF"/>
    <w:rsid w:val="00706A38"/>
    <w:rsid w:val="00711756"/>
    <w:rsid w:val="0071430D"/>
    <w:rsid w:val="00716468"/>
    <w:rsid w:val="00744436"/>
    <w:rsid w:val="00750E58"/>
    <w:rsid w:val="0075603D"/>
    <w:rsid w:val="0077350B"/>
    <w:rsid w:val="0077412F"/>
    <w:rsid w:val="00775F33"/>
    <w:rsid w:val="007868CA"/>
    <w:rsid w:val="007919A5"/>
    <w:rsid w:val="00792E34"/>
    <w:rsid w:val="007B31F1"/>
    <w:rsid w:val="007B7773"/>
    <w:rsid w:val="007D4600"/>
    <w:rsid w:val="00822370"/>
    <w:rsid w:val="00823F35"/>
    <w:rsid w:val="00863073"/>
    <w:rsid w:val="00863137"/>
    <w:rsid w:val="00876BAE"/>
    <w:rsid w:val="00883895"/>
    <w:rsid w:val="008963D8"/>
    <w:rsid w:val="008A0100"/>
    <w:rsid w:val="008E09F0"/>
    <w:rsid w:val="008E57B5"/>
    <w:rsid w:val="008F1676"/>
    <w:rsid w:val="008F7807"/>
    <w:rsid w:val="00904732"/>
    <w:rsid w:val="009343CE"/>
    <w:rsid w:val="00936172"/>
    <w:rsid w:val="00936377"/>
    <w:rsid w:val="009463F1"/>
    <w:rsid w:val="009668AD"/>
    <w:rsid w:val="00966B8B"/>
    <w:rsid w:val="00976CAB"/>
    <w:rsid w:val="00977F74"/>
    <w:rsid w:val="009B1BE3"/>
    <w:rsid w:val="009B44D3"/>
    <w:rsid w:val="009E61D5"/>
    <w:rsid w:val="009F059E"/>
    <w:rsid w:val="00A01AEB"/>
    <w:rsid w:val="00A203B7"/>
    <w:rsid w:val="00A20719"/>
    <w:rsid w:val="00A2276E"/>
    <w:rsid w:val="00A2277C"/>
    <w:rsid w:val="00A31035"/>
    <w:rsid w:val="00A64D34"/>
    <w:rsid w:val="00A8161D"/>
    <w:rsid w:val="00A85611"/>
    <w:rsid w:val="00AA631E"/>
    <w:rsid w:val="00AB0AF7"/>
    <w:rsid w:val="00AB39E4"/>
    <w:rsid w:val="00AB7385"/>
    <w:rsid w:val="00B3299B"/>
    <w:rsid w:val="00B35062"/>
    <w:rsid w:val="00B37F56"/>
    <w:rsid w:val="00B46F72"/>
    <w:rsid w:val="00B51B22"/>
    <w:rsid w:val="00B65AB1"/>
    <w:rsid w:val="00B9339C"/>
    <w:rsid w:val="00BD35F2"/>
    <w:rsid w:val="00BE294F"/>
    <w:rsid w:val="00BE3D39"/>
    <w:rsid w:val="00C244DE"/>
    <w:rsid w:val="00C462B0"/>
    <w:rsid w:val="00C53D56"/>
    <w:rsid w:val="00C70792"/>
    <w:rsid w:val="00C71E67"/>
    <w:rsid w:val="00C922D5"/>
    <w:rsid w:val="00C93506"/>
    <w:rsid w:val="00CA44B6"/>
    <w:rsid w:val="00CC49B4"/>
    <w:rsid w:val="00CC6BB0"/>
    <w:rsid w:val="00CD3287"/>
    <w:rsid w:val="00CD3F50"/>
    <w:rsid w:val="00CF7A55"/>
    <w:rsid w:val="00D04EA2"/>
    <w:rsid w:val="00D21B26"/>
    <w:rsid w:val="00D42505"/>
    <w:rsid w:val="00D55674"/>
    <w:rsid w:val="00D55FAD"/>
    <w:rsid w:val="00D60E9E"/>
    <w:rsid w:val="00D72350"/>
    <w:rsid w:val="00D86198"/>
    <w:rsid w:val="00D9464B"/>
    <w:rsid w:val="00DA26AA"/>
    <w:rsid w:val="00DA5D36"/>
    <w:rsid w:val="00DD1D27"/>
    <w:rsid w:val="00DD4D0D"/>
    <w:rsid w:val="00DD6727"/>
    <w:rsid w:val="00DF13E1"/>
    <w:rsid w:val="00E363AE"/>
    <w:rsid w:val="00E42A78"/>
    <w:rsid w:val="00E4408A"/>
    <w:rsid w:val="00E7778E"/>
    <w:rsid w:val="00EA4195"/>
    <w:rsid w:val="00EB3E38"/>
    <w:rsid w:val="00EC3DB5"/>
    <w:rsid w:val="00ED2D7E"/>
    <w:rsid w:val="00EF7E23"/>
    <w:rsid w:val="00F05681"/>
    <w:rsid w:val="00F1447E"/>
    <w:rsid w:val="00FA2311"/>
    <w:rsid w:val="00FA7EF2"/>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1694</Words>
  <Characters>10673</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167</cp:revision>
  <dcterms:created xsi:type="dcterms:W3CDTF">2021-05-17T10:19:00Z</dcterms:created>
  <dcterms:modified xsi:type="dcterms:W3CDTF">2021-05-21T13:57:00Z</dcterms:modified>
</cp:coreProperties>
</file>