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4B4654" w14:textId="5E870BE9" w:rsidR="003F7E79" w:rsidRPr="00936172" w:rsidRDefault="003F7E79" w:rsidP="003F7E79">
      <w:pPr>
        <w:pStyle w:val="berschrift1"/>
        <w:jc w:val="center"/>
      </w:pPr>
      <w:r w:rsidRPr="00936172">
        <w:t>Pflichtenheft</w:t>
      </w:r>
    </w:p>
    <w:p w14:paraId="7DE0CAF9" w14:textId="33D7B0CA" w:rsidR="003F7E79" w:rsidRPr="00936172" w:rsidRDefault="003F7E79" w:rsidP="003F7E79"/>
    <w:p w14:paraId="45C00E3A" w14:textId="6120D26B" w:rsidR="003F7E79" w:rsidRPr="00936172" w:rsidRDefault="003F7E79" w:rsidP="003F7E79">
      <w:r w:rsidRPr="00936172">
        <w:t xml:space="preserve">Kurs: </w:t>
      </w:r>
    </w:p>
    <w:p w14:paraId="11152319" w14:textId="433544B0" w:rsidR="003F7E79" w:rsidRPr="00936172" w:rsidRDefault="003F7E79" w:rsidP="003F7E79">
      <w:r w:rsidRPr="00936172">
        <w:t>Gruppe/Team:</w:t>
      </w:r>
    </w:p>
    <w:p w14:paraId="6D98EA67" w14:textId="05F1D6E2" w:rsidR="003F7E79" w:rsidRPr="00936172" w:rsidRDefault="003F7E79" w:rsidP="003F7E79"/>
    <w:p w14:paraId="44F9CC5C" w14:textId="4E1FB765" w:rsidR="003F7E79" w:rsidRPr="00637932" w:rsidRDefault="008F1676" w:rsidP="003F7E79">
      <w:pPr>
        <w:rPr>
          <w:i/>
          <w:iCs/>
        </w:rPr>
      </w:pPr>
      <w:r w:rsidRPr="00637932">
        <w:rPr>
          <w:i/>
          <w:iCs/>
        </w:rPr>
        <w:t>Vorbemerkung: Passend zum Lastenheft ist ein Pflichtenheft zu erstellen. Diese Vorlage soll dabei helfen und kann von den Teams ausgefüllt, ergänzt und angepasst werden.</w:t>
      </w:r>
      <w:r w:rsidR="00637932" w:rsidRPr="00637932">
        <w:rPr>
          <w:i/>
          <w:iCs/>
        </w:rPr>
        <w:t xml:space="preserve"> Mit dieser Vorlag</w:t>
      </w:r>
      <w:r w:rsidR="00597EE5">
        <w:rPr>
          <w:i/>
          <w:iCs/>
        </w:rPr>
        <w:t>e</w:t>
      </w:r>
      <w:r w:rsidR="00637932" w:rsidRPr="00637932">
        <w:rPr>
          <w:i/>
          <w:iCs/>
        </w:rPr>
        <w:t xml:space="preserve"> erhalten Sie </w:t>
      </w:r>
      <w:r w:rsidR="00597EE5">
        <w:rPr>
          <w:i/>
          <w:iCs/>
        </w:rPr>
        <w:t xml:space="preserve">einen </w:t>
      </w:r>
      <w:r w:rsidR="00637932" w:rsidRPr="00637932">
        <w:rPr>
          <w:i/>
          <w:iCs/>
        </w:rPr>
        <w:t>Überblick der Punkte bzw. Themen, die enthalten sein sollten.</w:t>
      </w:r>
    </w:p>
    <w:p w14:paraId="64C9B8AE" w14:textId="77777777" w:rsidR="00597EE5" w:rsidRDefault="00597EE5" w:rsidP="003F7E79"/>
    <w:p w14:paraId="27A553EA" w14:textId="5DBB867E" w:rsidR="00597EE5" w:rsidRDefault="00597EE5" w:rsidP="00597EE5">
      <w:pPr>
        <w:pStyle w:val="berschrift2"/>
        <w:jc w:val="center"/>
      </w:pPr>
      <w:r>
        <w:t>Einleitung</w:t>
      </w:r>
    </w:p>
    <w:p w14:paraId="02D0E114" w14:textId="453D855A" w:rsidR="003F7E79" w:rsidRDefault="00597EE5" w:rsidP="003F7E79">
      <w:pPr>
        <w:rPr>
          <w:i/>
          <w:iCs/>
        </w:rPr>
      </w:pPr>
      <w:r>
        <w:rPr>
          <w:i/>
          <w:iCs/>
        </w:rPr>
        <w:t>Ausgangssituation und Ziele beschreiben</w:t>
      </w:r>
    </w:p>
    <w:p w14:paraId="6431A0F0" w14:textId="0087480E" w:rsidR="00597EE5" w:rsidRDefault="00597EE5" w:rsidP="003F7E79">
      <w:pPr>
        <w:rPr>
          <w:i/>
          <w:iCs/>
        </w:rPr>
      </w:pPr>
    </w:p>
    <w:p w14:paraId="60E3FFA6" w14:textId="77777777" w:rsidR="00C922D5" w:rsidRPr="00597EE5" w:rsidRDefault="00C922D5" w:rsidP="003F7E79">
      <w:pPr>
        <w:rPr>
          <w:i/>
          <w:iCs/>
        </w:rPr>
      </w:pPr>
    </w:p>
    <w:p w14:paraId="10F62BB9" w14:textId="25B361DC" w:rsidR="003F7E79" w:rsidRDefault="003F7E79" w:rsidP="003F7E79">
      <w:pPr>
        <w:pStyle w:val="berschrift2"/>
        <w:jc w:val="center"/>
      </w:pPr>
      <w:r>
        <w:t>Technische Lösung</w:t>
      </w:r>
    </w:p>
    <w:p w14:paraId="2B249A00" w14:textId="03901B87" w:rsidR="008F1676" w:rsidRPr="00597EE5" w:rsidRDefault="008F1676" w:rsidP="003F7E79">
      <w:pPr>
        <w:rPr>
          <w:i/>
          <w:iCs/>
        </w:rPr>
      </w:pPr>
      <w:r>
        <w:rPr>
          <w:i/>
          <w:iCs/>
        </w:rPr>
        <w:t xml:space="preserve">Hier erfolgt eine Beschreibung der gewählten Technologien. </w:t>
      </w:r>
      <w:r w:rsidRPr="00597EE5">
        <w:rPr>
          <w:i/>
          <w:iCs/>
        </w:rPr>
        <w:t xml:space="preserve">Beispiele: </w:t>
      </w:r>
      <w:proofErr w:type="spellStart"/>
      <w:r w:rsidRPr="00597EE5">
        <w:rPr>
          <w:i/>
          <w:iCs/>
        </w:rPr>
        <w:t>git</w:t>
      </w:r>
      <w:proofErr w:type="spellEnd"/>
      <w:r w:rsidRPr="00597EE5">
        <w:rPr>
          <w:i/>
          <w:iCs/>
        </w:rPr>
        <w:t>, GitHub, Mockup-Tools, Frameworks, Projektmanagement-Tool</w:t>
      </w:r>
      <w:r w:rsidR="00245DC4" w:rsidRPr="00597EE5">
        <w:rPr>
          <w:i/>
          <w:iCs/>
        </w:rPr>
        <w:t>, usw.</w:t>
      </w:r>
    </w:p>
    <w:p w14:paraId="0E390143" w14:textId="4E6E6336" w:rsidR="003F7E79" w:rsidRDefault="003F7E79" w:rsidP="003F7E79"/>
    <w:p w14:paraId="7BE0F797" w14:textId="77777777" w:rsidR="00C922D5" w:rsidRDefault="00C922D5" w:rsidP="003F7E79"/>
    <w:p w14:paraId="701805F7" w14:textId="33A4CB09" w:rsidR="00637932" w:rsidRDefault="00530682" w:rsidP="00245DC4">
      <w:pPr>
        <w:pStyle w:val="berschrift2"/>
        <w:jc w:val="center"/>
      </w:pPr>
      <w:r>
        <w:t xml:space="preserve">Beschreibung der </w:t>
      </w:r>
      <w:r w:rsidR="00597EE5">
        <w:t>Anforderungen bzw. Komponenten</w:t>
      </w:r>
    </w:p>
    <w:p w14:paraId="457C06CD" w14:textId="446691F8" w:rsidR="00936172" w:rsidDel="006C2E5D" w:rsidRDefault="00936172" w:rsidP="00530682">
      <w:pPr>
        <w:rPr>
          <w:del w:id="0" w:author="Alexander Dietrich" w:date="2021-05-17T11:51:00Z"/>
          <w:i/>
          <w:iCs/>
        </w:rPr>
      </w:pPr>
      <w:del w:id="1" w:author="Alexander Dietrich" w:date="2021-05-17T11:51:00Z">
        <w:r w:rsidDel="006C2E5D">
          <w:rPr>
            <w:i/>
            <w:iCs/>
          </w:rPr>
          <w:delText xml:space="preserve"> Must have’s:</w:delText>
        </w:r>
      </w:del>
    </w:p>
    <w:p w14:paraId="08F14B27" w14:textId="2BDCD2F6" w:rsidR="00936172" w:rsidRDefault="00936172" w:rsidP="00530682">
      <w:pPr>
        <w:rPr>
          <w:i/>
          <w:iCs/>
        </w:rPr>
      </w:pPr>
    </w:p>
    <w:p w14:paraId="5195FF42" w14:textId="4B46C47E" w:rsidR="00936172" w:rsidRPr="00533836" w:rsidRDefault="00FA2311" w:rsidP="00530682">
      <w:pPr>
        <w:rPr>
          <w:b/>
          <w:bCs/>
          <w:i/>
          <w:iCs/>
        </w:rPr>
      </w:pPr>
      <w:r w:rsidRPr="00533836">
        <w:rPr>
          <w:b/>
          <w:bCs/>
          <w:i/>
          <w:iCs/>
        </w:rPr>
        <w:t>Admin User Story:</w:t>
      </w:r>
    </w:p>
    <w:p w14:paraId="74ECF5E7" w14:textId="3FFF8F89" w:rsidR="00FA2311" w:rsidRDefault="00FA2311" w:rsidP="00530682">
      <w:pPr>
        <w:rPr>
          <w:ins w:id="2" w:author="Alexander Dietrich" w:date="2021-05-17T11:49:00Z"/>
          <w:i/>
          <w:iCs/>
        </w:rPr>
      </w:pPr>
      <w:r>
        <w:rPr>
          <w:i/>
          <w:iCs/>
        </w:rPr>
        <w:t xml:space="preserve">Als Admin möchte ich mich mit meiner DHBW-Mail einloggen können, </w:t>
      </w:r>
      <w:r>
        <w:rPr>
          <w:i/>
          <w:iCs/>
        </w:rPr>
        <w:br/>
        <w:t xml:space="preserve">Terminpläne von Dozenten oder Kursen als Kalenderansicht sehen können, </w:t>
      </w:r>
      <w:r>
        <w:rPr>
          <w:i/>
          <w:iCs/>
        </w:rPr>
        <w:br/>
        <w:t>einzelne Termine oder Terminserien eintragen, Details einsehen</w:t>
      </w:r>
      <w:del w:id="3" w:author="Alexander Dietrich" w:date="2021-05-17T11:49:00Z">
        <w:r w:rsidDel="006C2E5D">
          <w:rPr>
            <w:i/>
            <w:iCs/>
          </w:rPr>
          <w:delText>,</w:delText>
        </w:r>
      </w:del>
      <w:r>
        <w:rPr>
          <w:i/>
          <w:iCs/>
        </w:rPr>
        <w:t xml:space="preserve"> oder bearbeiten können</w:t>
      </w:r>
      <w:r>
        <w:rPr>
          <w:i/>
          <w:iCs/>
        </w:rPr>
        <w:br/>
        <w:t>und diese mit einer Nachricht bestätigen oder ablehnen können.</w:t>
      </w:r>
    </w:p>
    <w:p w14:paraId="4A325FEC" w14:textId="2DFAB821" w:rsidR="006C2E5D" w:rsidRDefault="006C2E5D" w:rsidP="00530682">
      <w:pPr>
        <w:rPr>
          <w:ins w:id="4" w:author="Alexander Dietrich" w:date="2021-05-17T11:52:00Z"/>
          <w:i/>
          <w:iCs/>
        </w:rPr>
      </w:pPr>
      <w:ins w:id="5" w:author="Alexander Dietrich" w:date="2021-05-17T11:49:00Z">
        <w:r w:rsidRPr="00FA2311">
          <w:rPr>
            <w:i/>
            <w:iCs/>
          </w:rPr>
          <w:t xml:space="preserve">Über </w:t>
        </w:r>
        <w:r>
          <w:rPr>
            <w:i/>
            <w:iCs/>
          </w:rPr>
          <w:t>neue Terminvorschläge und Nachrichten</w:t>
        </w:r>
        <w:r w:rsidRPr="00FA2311">
          <w:rPr>
            <w:i/>
            <w:iCs/>
          </w:rPr>
          <w:t xml:space="preserve"> der </w:t>
        </w:r>
        <w:r>
          <w:rPr>
            <w:i/>
            <w:iCs/>
          </w:rPr>
          <w:t>Dozenten</w:t>
        </w:r>
        <w:r w:rsidRPr="00FA2311">
          <w:rPr>
            <w:i/>
            <w:iCs/>
          </w:rPr>
          <w:t xml:space="preserve"> möchte ich</w:t>
        </w:r>
      </w:ins>
      <w:ins w:id="6" w:author="Alexander Dietrich" w:date="2021-05-17T11:50:00Z">
        <w:r>
          <w:rPr>
            <w:i/>
            <w:iCs/>
          </w:rPr>
          <w:t xml:space="preserve"> (per E-Mail) </w:t>
        </w:r>
        <w:r w:rsidRPr="00FA2311">
          <w:rPr>
            <w:i/>
            <w:iCs/>
          </w:rPr>
          <w:t>informiert</w:t>
        </w:r>
      </w:ins>
      <w:ins w:id="7" w:author="Alexander Dietrich" w:date="2021-05-17T11:49:00Z">
        <w:r w:rsidRPr="00FA2311">
          <w:rPr>
            <w:i/>
            <w:iCs/>
          </w:rPr>
          <w:t xml:space="preserve"> werden.</w:t>
        </w:r>
      </w:ins>
    </w:p>
    <w:p w14:paraId="06768616" w14:textId="0C02A109" w:rsidR="006C2E5D" w:rsidRDefault="006C2E5D" w:rsidP="00530682">
      <w:pPr>
        <w:rPr>
          <w:ins w:id="8" w:author="Alexander Dietrich" w:date="2021-05-17T11:52:00Z"/>
          <w:i/>
          <w:iCs/>
        </w:rPr>
      </w:pPr>
    </w:p>
    <w:p w14:paraId="5BE87BBB" w14:textId="74426995" w:rsidR="006C2E5D" w:rsidRDefault="006C2E5D" w:rsidP="00530682">
      <w:pPr>
        <w:rPr>
          <w:i/>
          <w:iCs/>
        </w:rPr>
      </w:pPr>
      <w:ins w:id="9" w:author="Alexander Dietrich" w:date="2021-05-17T11:52:00Z">
        <w:r>
          <w:rPr>
            <w:i/>
            <w:iCs/>
          </w:rPr>
          <w:t>Akzeptanzkriterien Admin Page:</w:t>
        </w:r>
      </w:ins>
    </w:p>
    <w:p w14:paraId="4710DD65" w14:textId="6D0A4022" w:rsidR="00533836" w:rsidRDefault="00533836" w:rsidP="00530682">
      <w:pPr>
        <w:rPr>
          <w:i/>
          <w:iCs/>
        </w:rPr>
      </w:pPr>
    </w:p>
    <w:p w14:paraId="3D4B4D64" w14:textId="50D4A5E9" w:rsidR="00533836" w:rsidRPr="00533836" w:rsidRDefault="00533836" w:rsidP="00533836">
      <w:pPr>
        <w:pStyle w:val="Listenabsatz"/>
        <w:numPr>
          <w:ilvl w:val="0"/>
          <w:numId w:val="1"/>
        </w:numPr>
        <w:rPr>
          <w:i/>
          <w:iCs/>
        </w:rPr>
      </w:pPr>
      <w:r w:rsidRPr="00533836">
        <w:rPr>
          <w:i/>
          <w:iCs/>
        </w:rPr>
        <w:t>Auswahl der Rolle</w:t>
      </w:r>
      <w:r>
        <w:rPr>
          <w:i/>
          <w:iCs/>
        </w:rPr>
        <w:t xml:space="preserve"> (Admin, Dozent, Student)</w:t>
      </w:r>
      <w:r w:rsidRPr="00533836">
        <w:rPr>
          <w:i/>
          <w:iCs/>
        </w:rPr>
        <w:t xml:space="preserve"> und Login mit DHBW Mail auf Loginpage</w:t>
      </w:r>
    </w:p>
    <w:p w14:paraId="54DD8627" w14:textId="0050A732" w:rsidR="00533836" w:rsidRDefault="00533836" w:rsidP="00533836">
      <w:pPr>
        <w:pStyle w:val="Listenabsatz"/>
        <w:numPr>
          <w:ilvl w:val="0"/>
          <w:numId w:val="1"/>
        </w:numPr>
        <w:rPr>
          <w:i/>
          <w:iCs/>
        </w:rPr>
      </w:pPr>
      <w:r>
        <w:rPr>
          <w:i/>
          <w:iCs/>
        </w:rPr>
        <w:t>Auswahl des Dozenten- / Kurskalenders</w:t>
      </w:r>
    </w:p>
    <w:p w14:paraId="608E27A1" w14:textId="77777777" w:rsidR="00533836" w:rsidRDefault="00533836" w:rsidP="00533836">
      <w:pPr>
        <w:pStyle w:val="Listenabsatz"/>
        <w:numPr>
          <w:ilvl w:val="0"/>
          <w:numId w:val="1"/>
        </w:numPr>
        <w:rPr>
          <w:i/>
          <w:iCs/>
        </w:rPr>
      </w:pPr>
      <w:r>
        <w:rPr>
          <w:i/>
          <w:iCs/>
        </w:rPr>
        <w:t xml:space="preserve">Ansicht der Termine im Kalender: </w:t>
      </w:r>
    </w:p>
    <w:p w14:paraId="180EF014" w14:textId="40774C3E" w:rsidR="00533836" w:rsidRDefault="006C2E5D" w:rsidP="00533836">
      <w:pPr>
        <w:pStyle w:val="Listenabsatz"/>
        <w:numPr>
          <w:ilvl w:val="1"/>
          <w:numId w:val="1"/>
        </w:numPr>
        <w:rPr>
          <w:i/>
          <w:iCs/>
        </w:rPr>
      </w:pPr>
      <w:ins w:id="10" w:author="Alexander Dietrich" w:date="2021-05-17T11:48:00Z">
        <w:r>
          <w:rPr>
            <w:i/>
            <w:iCs/>
          </w:rPr>
          <w:t xml:space="preserve">Status: </w:t>
        </w:r>
      </w:ins>
      <w:r w:rsidR="00533836">
        <w:rPr>
          <w:i/>
          <w:iCs/>
        </w:rPr>
        <w:t>angenommen – grün, abgelehnt – rot, pending – gelb</w:t>
      </w:r>
    </w:p>
    <w:p w14:paraId="0D4E567C" w14:textId="521DBEA5" w:rsidR="00533836" w:rsidRDefault="00533836" w:rsidP="00533836">
      <w:pPr>
        <w:pStyle w:val="Listenabsatz"/>
        <w:numPr>
          <w:ilvl w:val="1"/>
          <w:numId w:val="1"/>
        </w:numPr>
        <w:rPr>
          <w:i/>
          <w:iCs/>
        </w:rPr>
      </w:pPr>
      <w:r>
        <w:rPr>
          <w:i/>
          <w:iCs/>
        </w:rPr>
        <w:t>ausgewählter</w:t>
      </w:r>
      <w:del w:id="11" w:author="Alexander Dietrich" w:date="2021-05-17T11:42:00Z">
        <w:r w:rsidR="00D9464B" w:rsidDel="006C2E5D">
          <w:rPr>
            <w:i/>
            <w:iCs/>
          </w:rPr>
          <w:delText xml:space="preserve"> / ange</w:delText>
        </w:r>
      </w:del>
      <w:r>
        <w:rPr>
          <w:i/>
          <w:iCs/>
        </w:rPr>
        <w:t xml:space="preserve"> Termin</w:t>
      </w:r>
      <w:r w:rsidR="00D9464B">
        <w:rPr>
          <w:i/>
          <w:iCs/>
        </w:rPr>
        <w:t xml:space="preserve"> (in scope)</w:t>
      </w:r>
      <w:r>
        <w:rPr>
          <w:i/>
          <w:iCs/>
        </w:rPr>
        <w:t xml:space="preserve"> wird </w:t>
      </w:r>
      <w:r w:rsidR="00D9464B">
        <w:rPr>
          <w:i/>
          <w:iCs/>
        </w:rPr>
        <w:t>im rechten Fenster als Tagesansicht angezeigt</w:t>
      </w:r>
    </w:p>
    <w:p w14:paraId="16E47B8F" w14:textId="5BFE0A66" w:rsidR="00D9464B" w:rsidDel="006C2E5D" w:rsidRDefault="00533836" w:rsidP="006C2E5D">
      <w:pPr>
        <w:pStyle w:val="Listenabsatz"/>
        <w:numPr>
          <w:ilvl w:val="1"/>
          <w:numId w:val="1"/>
        </w:numPr>
        <w:rPr>
          <w:del w:id="12" w:author="Alexander Dietrich" w:date="2021-05-17T11:47:00Z"/>
          <w:i/>
          <w:iCs/>
        </w:rPr>
      </w:pPr>
      <w:r>
        <w:rPr>
          <w:i/>
          <w:iCs/>
        </w:rPr>
        <w:t>Popup mit Termindetails onclick</w:t>
      </w:r>
      <w:del w:id="13" w:author="Alexander Dietrich" w:date="2021-05-17T11:22:00Z">
        <w:r w:rsidDel="00246B5A">
          <w:rPr>
            <w:i/>
            <w:iCs/>
          </w:rPr>
          <w:delText xml:space="preserve"> </w:delText>
        </w:r>
      </w:del>
    </w:p>
    <w:p w14:paraId="3BE1DFDE" w14:textId="77777777" w:rsidR="006C2E5D" w:rsidRDefault="006C2E5D" w:rsidP="00533836">
      <w:pPr>
        <w:pStyle w:val="Listenabsatz"/>
        <w:numPr>
          <w:ilvl w:val="1"/>
          <w:numId w:val="1"/>
        </w:numPr>
        <w:rPr>
          <w:ins w:id="14" w:author="Alexander Dietrich" w:date="2021-05-17T11:47:00Z"/>
          <w:i/>
          <w:iCs/>
        </w:rPr>
      </w:pPr>
    </w:p>
    <w:p w14:paraId="3C0DC62E" w14:textId="2C8D5536" w:rsidR="00533836" w:rsidRPr="006C2E5D" w:rsidDel="00246B5A" w:rsidRDefault="00533836" w:rsidP="006C2E5D">
      <w:pPr>
        <w:pStyle w:val="Listenabsatz"/>
        <w:numPr>
          <w:ilvl w:val="1"/>
          <w:numId w:val="1"/>
        </w:numPr>
        <w:rPr>
          <w:del w:id="15" w:author="Alexander Dietrich" w:date="2021-05-17T11:22:00Z"/>
          <w:i/>
          <w:iCs/>
          <w:rPrChange w:id="16" w:author="Alexander Dietrich" w:date="2021-05-17T11:47:00Z">
            <w:rPr>
              <w:del w:id="17" w:author="Alexander Dietrich" w:date="2021-05-17T11:22:00Z"/>
            </w:rPr>
          </w:rPrChange>
        </w:rPr>
        <w:pPrChange w:id="18" w:author="Alexander Dietrich" w:date="2021-05-17T11:47:00Z">
          <w:pPr>
            <w:pStyle w:val="Listenabsatz"/>
            <w:numPr>
              <w:ilvl w:val="2"/>
              <w:numId w:val="1"/>
            </w:numPr>
            <w:ind w:left="2160" w:hanging="180"/>
          </w:pPr>
        </w:pPrChange>
      </w:pPr>
      <w:del w:id="19" w:author="Alexander Dietrich" w:date="2021-05-17T11:22:00Z">
        <w:r w:rsidRPr="006C2E5D" w:rsidDel="00246B5A">
          <w:rPr>
            <w:i/>
            <w:iCs/>
            <w:rPrChange w:id="20" w:author="Alexander Dietrich" w:date="2021-05-17T11:47:00Z">
              <w:rPr/>
            </w:rPrChange>
          </w:rPr>
          <w:delText>Bearbeitungsmöglichkeit</w:delText>
        </w:r>
        <w:r w:rsidR="00D9464B" w:rsidRPr="006C2E5D" w:rsidDel="00246B5A">
          <w:rPr>
            <w:i/>
            <w:iCs/>
            <w:rPrChange w:id="21" w:author="Alexander Dietrich" w:date="2021-05-17T11:47:00Z">
              <w:rPr/>
            </w:rPrChange>
          </w:rPr>
          <w:delText xml:space="preserve">en: </w:delText>
        </w:r>
        <w:r w:rsidR="00D9464B" w:rsidRPr="006C2E5D" w:rsidDel="00246B5A">
          <w:rPr>
            <w:i/>
            <w:iCs/>
            <w:color w:val="FF0000"/>
            <w:rPrChange w:id="22" w:author="Alexander Dietrich" w:date="2021-05-17T11:47:00Z">
              <w:rPr/>
            </w:rPrChange>
          </w:rPr>
          <w:delText>(nur bei status = pending erlaubt?)</w:delText>
        </w:r>
      </w:del>
    </w:p>
    <w:p w14:paraId="37B98218" w14:textId="76FEC949" w:rsidR="006C2E5D" w:rsidRDefault="00D9464B" w:rsidP="006C2E5D">
      <w:pPr>
        <w:pStyle w:val="Listenabsatz"/>
        <w:numPr>
          <w:ilvl w:val="1"/>
          <w:numId w:val="1"/>
        </w:numPr>
        <w:rPr>
          <w:ins w:id="23" w:author="Alexander Dietrich" w:date="2021-05-17T11:43:00Z"/>
        </w:rPr>
        <w:pPrChange w:id="24" w:author="Alexander Dietrich" w:date="2021-05-17T11:47:00Z">
          <w:pPr>
            <w:pStyle w:val="Listenabsatz"/>
            <w:numPr>
              <w:ilvl w:val="2"/>
              <w:numId w:val="1"/>
            </w:numPr>
            <w:ind w:left="2160" w:hanging="180"/>
          </w:pPr>
        </w:pPrChange>
      </w:pPr>
      <w:r>
        <w:t xml:space="preserve">Wenn </w:t>
      </w:r>
      <w:ins w:id="25" w:author="Alexander Dietrich" w:date="2021-05-17T11:48:00Z">
        <w:r w:rsidR="006C2E5D">
          <w:t>S</w:t>
        </w:r>
      </w:ins>
      <w:del w:id="26" w:author="Alexander Dietrich" w:date="2021-05-17T11:48:00Z">
        <w:r w:rsidDel="006C2E5D">
          <w:delText>s</w:delText>
        </w:r>
      </w:del>
      <w:r>
        <w:t xml:space="preserve">tatus = pending: Annehmen /Ablehnen mit </w:t>
      </w:r>
      <w:ins w:id="27" w:author="Alexander Dietrich" w:date="2021-05-17T11:47:00Z">
        <w:r w:rsidR="006C2E5D">
          <w:t xml:space="preserve">Option für </w:t>
        </w:r>
      </w:ins>
      <w:r>
        <w:t>Nachricht</w:t>
      </w:r>
    </w:p>
    <w:p w14:paraId="6FFBDD85" w14:textId="1FF12536" w:rsidR="006C2E5D" w:rsidRPr="006C2E5D" w:rsidRDefault="006C2E5D" w:rsidP="006C2E5D">
      <w:pPr>
        <w:pStyle w:val="Listenabsatz"/>
        <w:numPr>
          <w:ilvl w:val="0"/>
          <w:numId w:val="1"/>
        </w:numPr>
        <w:rPr>
          <w:i/>
          <w:iCs/>
          <w:lang w:val="en-US"/>
          <w:rPrChange w:id="28" w:author="Alexander Dietrich" w:date="2021-05-17T11:48:00Z">
            <w:rPr/>
          </w:rPrChange>
        </w:rPr>
        <w:pPrChange w:id="29" w:author="Alexander Dietrich" w:date="2021-05-17T11:43:00Z">
          <w:pPr>
            <w:pStyle w:val="Listenabsatz"/>
            <w:numPr>
              <w:ilvl w:val="2"/>
              <w:numId w:val="1"/>
            </w:numPr>
            <w:ind w:left="2160" w:hanging="180"/>
          </w:pPr>
        </w:pPrChange>
      </w:pPr>
      <w:ins w:id="30" w:author="Alexander Dietrich" w:date="2021-05-17T11:48:00Z">
        <w:r w:rsidRPr="00DE5386">
          <w:rPr>
            <w:i/>
            <w:iCs/>
            <w:lang w:val="en-US"/>
          </w:rPr>
          <w:t>E-Mail-notification in S</w:t>
        </w:r>
        <w:r>
          <w:rPr>
            <w:i/>
            <w:iCs/>
            <w:lang w:val="en-US"/>
          </w:rPr>
          <w:t>ettings anpassbar</w:t>
        </w:r>
      </w:ins>
    </w:p>
    <w:p w14:paraId="3DE82624" w14:textId="77777777" w:rsidR="00533836" w:rsidRPr="006C2E5D" w:rsidRDefault="00533836" w:rsidP="00533836">
      <w:pPr>
        <w:pStyle w:val="Listenabsatz"/>
        <w:rPr>
          <w:i/>
          <w:iCs/>
          <w:lang w:val="en-US"/>
          <w:rPrChange w:id="31" w:author="Alexander Dietrich" w:date="2021-05-17T11:48:00Z">
            <w:rPr>
              <w:i/>
              <w:iCs/>
            </w:rPr>
          </w:rPrChange>
        </w:rPr>
      </w:pPr>
    </w:p>
    <w:p w14:paraId="0C69CC1B" w14:textId="51C7EA45" w:rsidR="00FA2311" w:rsidRPr="006C2E5D" w:rsidRDefault="00FA2311" w:rsidP="00530682">
      <w:pPr>
        <w:rPr>
          <w:i/>
          <w:iCs/>
          <w:lang w:val="en-US"/>
          <w:rPrChange w:id="32" w:author="Alexander Dietrich" w:date="2021-05-17T11:48:00Z">
            <w:rPr>
              <w:i/>
              <w:iCs/>
            </w:rPr>
          </w:rPrChange>
        </w:rPr>
      </w:pPr>
    </w:p>
    <w:p w14:paraId="7D733753" w14:textId="45953170" w:rsidR="00FA2311" w:rsidRDefault="00FA2311" w:rsidP="00530682">
      <w:pPr>
        <w:rPr>
          <w:ins w:id="33" w:author="Alexander Dietrich" w:date="2021-05-17T11:52:00Z"/>
          <w:i/>
          <w:iCs/>
        </w:rPr>
      </w:pPr>
      <w:r w:rsidRPr="00533836">
        <w:rPr>
          <w:b/>
          <w:bCs/>
          <w:i/>
          <w:iCs/>
        </w:rPr>
        <w:t>Dozent User Story:</w:t>
      </w:r>
      <w:r w:rsidRPr="00FA2311">
        <w:rPr>
          <w:i/>
          <w:iCs/>
        </w:rPr>
        <w:br/>
        <w:t>Als Doze</w:t>
      </w:r>
      <w:r>
        <w:rPr>
          <w:i/>
          <w:iCs/>
        </w:rPr>
        <w:t xml:space="preserve">nt möchte ich </w:t>
      </w:r>
      <w:r>
        <w:rPr>
          <w:i/>
          <w:iCs/>
        </w:rPr>
        <w:t xml:space="preserve">mich mit meiner DHBW-Mail einloggen können, </w:t>
      </w:r>
      <w:r>
        <w:rPr>
          <w:i/>
          <w:iCs/>
        </w:rPr>
        <w:br/>
      </w:r>
      <w:r>
        <w:rPr>
          <w:i/>
          <w:iCs/>
        </w:rPr>
        <w:t>in einer Kalenderansicht die bestehenden Termine und ihren Status (angenommen, abgelehnt, pending) einsehen können,</w:t>
      </w:r>
      <w:r>
        <w:rPr>
          <w:i/>
          <w:iCs/>
        </w:rPr>
        <w:br/>
        <w:t xml:space="preserve">und Terminvorschläge und Abwesenheitszeiträume eintragen </w:t>
      </w:r>
      <w:r w:rsidR="00533836">
        <w:rPr>
          <w:i/>
          <w:iCs/>
        </w:rPr>
        <w:t>können.</w:t>
      </w:r>
    </w:p>
    <w:p w14:paraId="079679F2" w14:textId="32D0EDBD" w:rsidR="00156495" w:rsidRDefault="00156495" w:rsidP="00530682">
      <w:pPr>
        <w:rPr>
          <w:ins w:id="34" w:author="Alexander Dietrich" w:date="2021-05-17T11:52:00Z"/>
          <w:i/>
          <w:iCs/>
        </w:rPr>
      </w:pPr>
    </w:p>
    <w:p w14:paraId="0DF36D6D" w14:textId="4B3EB85D" w:rsidR="00156495" w:rsidRDefault="00156495" w:rsidP="00156495">
      <w:pPr>
        <w:rPr>
          <w:ins w:id="35" w:author="Alexander Dietrich" w:date="2021-05-17T11:52:00Z"/>
          <w:i/>
          <w:iCs/>
        </w:rPr>
      </w:pPr>
      <w:ins w:id="36" w:author="Alexander Dietrich" w:date="2021-05-17T11:52:00Z">
        <w:r>
          <w:rPr>
            <w:i/>
            <w:iCs/>
          </w:rPr>
          <w:t xml:space="preserve">Akzeptanzkriterien </w:t>
        </w:r>
        <w:r>
          <w:rPr>
            <w:i/>
            <w:iCs/>
          </w:rPr>
          <w:t>Dozenten</w:t>
        </w:r>
        <w:r>
          <w:rPr>
            <w:i/>
            <w:iCs/>
          </w:rPr>
          <w:t xml:space="preserve"> Page:</w:t>
        </w:r>
      </w:ins>
    </w:p>
    <w:p w14:paraId="143D47AD" w14:textId="4033A320" w:rsidR="00156495" w:rsidRDefault="00156495" w:rsidP="00530682">
      <w:pPr>
        <w:rPr>
          <w:ins w:id="37" w:author="Alexander Dietrich" w:date="2021-05-17T11:52:00Z"/>
          <w:i/>
          <w:iCs/>
        </w:rPr>
      </w:pPr>
    </w:p>
    <w:p w14:paraId="1805C637" w14:textId="01997E53" w:rsidR="00156495" w:rsidRDefault="00156495" w:rsidP="00530682">
      <w:pPr>
        <w:pStyle w:val="Listenabsatz"/>
        <w:numPr>
          <w:ilvl w:val="0"/>
          <w:numId w:val="4"/>
        </w:numPr>
        <w:rPr>
          <w:ins w:id="38" w:author="Alexander Dietrich" w:date="2021-05-17T11:53:00Z"/>
          <w:i/>
          <w:iCs/>
        </w:rPr>
      </w:pPr>
      <w:ins w:id="39" w:author="Alexander Dietrich" w:date="2021-05-17T11:52:00Z">
        <w:r w:rsidRPr="00533836">
          <w:rPr>
            <w:i/>
            <w:iCs/>
          </w:rPr>
          <w:t>Auswahl der Rolle</w:t>
        </w:r>
        <w:r>
          <w:rPr>
            <w:i/>
            <w:iCs/>
          </w:rPr>
          <w:t xml:space="preserve"> (Admin, Dozent, Student)</w:t>
        </w:r>
        <w:r w:rsidRPr="00533836">
          <w:rPr>
            <w:i/>
            <w:iCs/>
          </w:rPr>
          <w:t xml:space="preserve"> und Login mit DHBW Mail auf Loginpage</w:t>
        </w:r>
      </w:ins>
    </w:p>
    <w:p w14:paraId="788FF23E" w14:textId="77777777" w:rsidR="00156495" w:rsidRPr="00156495" w:rsidRDefault="00156495" w:rsidP="00530682">
      <w:pPr>
        <w:pStyle w:val="Listenabsatz"/>
        <w:numPr>
          <w:ilvl w:val="0"/>
          <w:numId w:val="4"/>
        </w:numPr>
        <w:rPr>
          <w:i/>
          <w:iCs/>
          <w:rPrChange w:id="40" w:author="Alexander Dietrich" w:date="2021-05-17T11:53:00Z">
            <w:rPr/>
          </w:rPrChange>
        </w:rPr>
        <w:pPrChange w:id="41" w:author="Alexander Dietrich" w:date="2021-05-17T11:53:00Z">
          <w:pPr/>
        </w:pPrChange>
      </w:pPr>
    </w:p>
    <w:p w14:paraId="250958C6" w14:textId="4043820D" w:rsidR="00936172" w:rsidRPr="00FA2311" w:rsidRDefault="00936172" w:rsidP="00530682">
      <w:pPr>
        <w:rPr>
          <w:i/>
          <w:iCs/>
        </w:rPr>
      </w:pPr>
    </w:p>
    <w:p w14:paraId="78E10F2D" w14:textId="11B6A713" w:rsidR="00FA2311" w:rsidRPr="00533836" w:rsidRDefault="00FA2311" w:rsidP="00530682">
      <w:pPr>
        <w:rPr>
          <w:b/>
          <w:bCs/>
          <w:i/>
          <w:iCs/>
          <w:lang w:val="en-US"/>
        </w:rPr>
      </w:pPr>
      <w:r w:rsidRPr="00533836">
        <w:rPr>
          <w:b/>
          <w:bCs/>
          <w:i/>
          <w:iCs/>
          <w:lang w:val="en-US"/>
        </w:rPr>
        <w:t>Student User Story:</w:t>
      </w:r>
    </w:p>
    <w:p w14:paraId="27342E3D" w14:textId="4555E0A5" w:rsidR="00FA2311" w:rsidDel="00A01AEB" w:rsidRDefault="00FA2311" w:rsidP="00530682">
      <w:pPr>
        <w:rPr>
          <w:del w:id="42" w:author="Alexander Dietrich" w:date="2021-05-17T10:33:00Z"/>
          <w:i/>
          <w:iCs/>
        </w:rPr>
      </w:pPr>
      <w:r w:rsidRPr="00FA2311">
        <w:rPr>
          <w:i/>
          <w:iCs/>
        </w:rPr>
        <w:lastRenderedPageBreak/>
        <w:t xml:space="preserve">Als Student möchte ich mich mit meiner bestehenden </w:t>
      </w:r>
      <w:r>
        <w:rPr>
          <w:i/>
          <w:iCs/>
        </w:rPr>
        <w:t>Matrikelnummer</w:t>
      </w:r>
      <w:r w:rsidRPr="00FA2311">
        <w:rPr>
          <w:i/>
          <w:iCs/>
        </w:rPr>
        <w:t xml:space="preserve"> anmelden können,</w:t>
      </w:r>
      <w:r>
        <w:rPr>
          <w:i/>
          <w:iCs/>
        </w:rPr>
        <w:br/>
      </w:r>
      <w:r w:rsidRPr="00FA2311">
        <w:rPr>
          <w:i/>
          <w:iCs/>
        </w:rPr>
        <w:t xml:space="preserve">um zu </w:t>
      </w:r>
      <w:r w:rsidRPr="00FA2311">
        <w:rPr>
          <w:i/>
          <w:iCs/>
        </w:rPr>
        <w:t>sehen,</w:t>
      </w:r>
      <w:r w:rsidRPr="00FA2311">
        <w:rPr>
          <w:i/>
          <w:iCs/>
        </w:rPr>
        <w:t xml:space="preserve"> wann ich welche Kurse habe oder wann ich welche Klausuren schreibe. </w:t>
      </w:r>
      <w:r>
        <w:rPr>
          <w:i/>
          <w:iCs/>
        </w:rPr>
        <w:br/>
      </w:r>
      <w:r w:rsidRPr="00FA2311">
        <w:rPr>
          <w:i/>
          <w:iCs/>
        </w:rPr>
        <w:t>Über Änderungen der Kurse möchte ich informiert werden.</w:t>
      </w:r>
    </w:p>
    <w:p w14:paraId="1F6C9571" w14:textId="54D1422B" w:rsidR="00FA2311" w:rsidDel="00A01AEB" w:rsidRDefault="00A01AEB" w:rsidP="00530682">
      <w:pPr>
        <w:rPr>
          <w:del w:id="43" w:author="Alexander Dietrich" w:date="2021-05-17T10:34:00Z"/>
          <w:i/>
          <w:iCs/>
          <w:lang w:val="en-US"/>
        </w:rPr>
      </w:pPr>
      <w:ins w:id="44" w:author="Alexander Dietrich" w:date="2021-05-17T10:34:00Z">
        <w:r w:rsidRPr="00A01AEB">
          <w:rPr>
            <w:i/>
            <w:iCs/>
            <w:lang w:val="en-US"/>
            <w:rPrChange w:id="45" w:author="Alexander Dietrich" w:date="2021-05-17T10:34:00Z">
              <w:rPr>
                <w:i/>
                <w:iCs/>
              </w:rPr>
            </w:rPrChange>
          </w:rPr>
          <w:br/>
          <w:t>(E-Mail-notification in S</w:t>
        </w:r>
        <w:r>
          <w:rPr>
            <w:i/>
            <w:iCs/>
            <w:lang w:val="en-US"/>
          </w:rPr>
          <w:t>ettings anpassbar?)</w:t>
        </w:r>
      </w:ins>
    </w:p>
    <w:p w14:paraId="7AE455CB" w14:textId="77777777" w:rsidR="00A01AEB" w:rsidRPr="00A01AEB" w:rsidRDefault="00A01AEB" w:rsidP="00530682">
      <w:pPr>
        <w:rPr>
          <w:ins w:id="46" w:author="Alexander Dietrich" w:date="2021-05-17T10:34:00Z"/>
          <w:i/>
          <w:iCs/>
          <w:lang w:val="en-US"/>
          <w:rPrChange w:id="47" w:author="Alexander Dietrich" w:date="2021-05-17T10:34:00Z">
            <w:rPr>
              <w:ins w:id="48" w:author="Alexander Dietrich" w:date="2021-05-17T10:34:00Z"/>
              <w:i/>
              <w:iCs/>
            </w:rPr>
          </w:rPrChange>
        </w:rPr>
      </w:pPr>
    </w:p>
    <w:p w14:paraId="0A61CEFF" w14:textId="77777777" w:rsidR="00936172" w:rsidRPr="00A01AEB" w:rsidRDefault="00936172" w:rsidP="00530682">
      <w:pPr>
        <w:rPr>
          <w:i/>
          <w:iCs/>
          <w:lang w:val="en-US"/>
          <w:rPrChange w:id="49" w:author="Alexander Dietrich" w:date="2021-05-17T10:34:00Z">
            <w:rPr>
              <w:i/>
              <w:iCs/>
            </w:rPr>
          </w:rPrChange>
        </w:rPr>
      </w:pPr>
    </w:p>
    <w:p w14:paraId="2FF5182D" w14:textId="421DC029" w:rsidR="00245DC4" w:rsidRDefault="00245DC4" w:rsidP="00530682">
      <w:pPr>
        <w:rPr>
          <w:i/>
          <w:iCs/>
        </w:rPr>
      </w:pPr>
      <w:r>
        <w:rPr>
          <w:i/>
          <w:iCs/>
        </w:rPr>
        <w:t>Hier wird beschrieben, welche Anforderungen geliefert werden. Dies kann z.B. nach Teilprojekten gegliedert werden. Die Anforderungen werden beschrieben und können mit Screenshots von den Skizzen, Wireframes oder Mockups dargestellt werden. Eine Einteilung in die Pflichtanforderungen (MUST-HAVEs) und zusätzlich geplanten Anforderungen (NICE-TO-HAVEs) ist sinnvoll.</w:t>
      </w:r>
    </w:p>
    <w:p w14:paraId="7B41F409" w14:textId="2C3C057E" w:rsidR="00245DC4" w:rsidRDefault="00245DC4" w:rsidP="00530682">
      <w:pPr>
        <w:rPr>
          <w:i/>
          <w:iCs/>
        </w:rPr>
      </w:pPr>
    </w:p>
    <w:p w14:paraId="26CAA830" w14:textId="5932D9C4" w:rsidR="000D443D" w:rsidRPr="00245DC4" w:rsidRDefault="00245DC4" w:rsidP="00530682">
      <w:pPr>
        <w:rPr>
          <w:i/>
          <w:iCs/>
        </w:rPr>
      </w:pPr>
      <w:r>
        <w:rPr>
          <w:i/>
          <w:iCs/>
        </w:rPr>
        <w:t xml:space="preserve">Durch die Beschreibungen soll der Umfang (Scope) eines sinnvollen Lieferobjekts festgelegt werden. Falls möglich können Akzeptanzkriterien angegeben werden, sodass dadurch der Nachweis erbracht wird, dass </w:t>
      </w:r>
      <w:r w:rsidRPr="00245DC4">
        <w:rPr>
          <w:i/>
          <w:iCs/>
        </w:rPr>
        <w:t>eine Anforderung erfüllt ist</w:t>
      </w:r>
      <w:r>
        <w:t>.</w:t>
      </w:r>
    </w:p>
    <w:p w14:paraId="12A61967" w14:textId="5B7A4F12" w:rsidR="00530682" w:rsidRDefault="00530682" w:rsidP="00530682">
      <w:pPr>
        <w:pStyle w:val="berschrift2"/>
        <w:jc w:val="center"/>
      </w:pPr>
    </w:p>
    <w:p w14:paraId="7E383C4D" w14:textId="77777777" w:rsidR="00C922D5" w:rsidRPr="00C922D5" w:rsidRDefault="00C922D5" w:rsidP="00C922D5"/>
    <w:p w14:paraId="6031832E" w14:textId="0ED9220D" w:rsidR="00530682" w:rsidRPr="003F7E79" w:rsidRDefault="00530682" w:rsidP="00530682">
      <w:pPr>
        <w:pStyle w:val="berschrift2"/>
        <w:jc w:val="center"/>
      </w:pPr>
      <w:r>
        <w:t xml:space="preserve">Bereitstellung der Mockups und der Webanwendung </w:t>
      </w:r>
    </w:p>
    <w:p w14:paraId="70DEBE24" w14:textId="5118BD16" w:rsidR="00530682" w:rsidRPr="00245DC4" w:rsidRDefault="00245DC4" w:rsidP="00530682">
      <w:pPr>
        <w:rPr>
          <w:i/>
          <w:iCs/>
        </w:rPr>
      </w:pPr>
      <w:r>
        <w:rPr>
          <w:i/>
          <w:iCs/>
        </w:rPr>
        <w:t>Hier wird dargestellt wie das Ergebnis ausgeliefert und verwendet wird (Mockups oder Klickprototypen in der Cloud, Prototyp der Webanwendung usw.)</w:t>
      </w:r>
    </w:p>
    <w:p w14:paraId="15CE266B" w14:textId="20A4A2C7" w:rsidR="00597EE5" w:rsidRDefault="00597EE5" w:rsidP="00530682"/>
    <w:p w14:paraId="67055FD7" w14:textId="77777777" w:rsidR="00597EE5" w:rsidRDefault="00597EE5" w:rsidP="00530682"/>
    <w:p w14:paraId="349521E9" w14:textId="59DDBD8E" w:rsidR="00530682" w:rsidRDefault="007919A5" w:rsidP="00530682">
      <w:pPr>
        <w:pStyle w:val="berschrift2"/>
        <w:jc w:val="center"/>
      </w:pPr>
      <w:r>
        <w:t xml:space="preserve">Qualität und </w:t>
      </w:r>
      <w:r w:rsidR="00530682">
        <w:t xml:space="preserve">Test </w:t>
      </w:r>
    </w:p>
    <w:p w14:paraId="67539FF4" w14:textId="2ABDCA47" w:rsidR="00530682" w:rsidRPr="007919A5" w:rsidRDefault="007919A5" w:rsidP="00530682">
      <w:pPr>
        <w:rPr>
          <w:i/>
          <w:iCs/>
        </w:rPr>
      </w:pPr>
      <w:r>
        <w:rPr>
          <w:i/>
          <w:iCs/>
        </w:rPr>
        <w:t>Gibt es Qualitätskriterien? Wie werden Tests durchgeführt?</w:t>
      </w:r>
    </w:p>
    <w:p w14:paraId="7D113E37" w14:textId="6DC7E048" w:rsidR="007919A5" w:rsidRDefault="007919A5" w:rsidP="00530682"/>
    <w:p w14:paraId="27F41FF2" w14:textId="77777777" w:rsidR="00C922D5" w:rsidRDefault="00C922D5" w:rsidP="00530682"/>
    <w:p w14:paraId="0245ECE2" w14:textId="4E05C987" w:rsidR="00530682" w:rsidRPr="003F7E79" w:rsidRDefault="00530682" w:rsidP="00530682">
      <w:pPr>
        <w:pStyle w:val="berschrift2"/>
        <w:jc w:val="center"/>
      </w:pPr>
      <w:r>
        <w:t>Projektplanung</w:t>
      </w:r>
    </w:p>
    <w:p w14:paraId="1DE56BF9" w14:textId="7B7BADB0" w:rsidR="00530682" w:rsidRPr="007919A5" w:rsidRDefault="00530682" w:rsidP="00530682">
      <w:pPr>
        <w:rPr>
          <w:i/>
          <w:iCs/>
        </w:rPr>
      </w:pPr>
      <w:r w:rsidRPr="007919A5">
        <w:rPr>
          <w:i/>
          <w:iCs/>
        </w:rPr>
        <w:t>Terminplan</w:t>
      </w:r>
      <w:r w:rsidR="007919A5">
        <w:rPr>
          <w:i/>
          <w:iCs/>
        </w:rPr>
        <w:t>,</w:t>
      </w:r>
      <w:r w:rsidR="004D1097">
        <w:rPr>
          <w:i/>
          <w:iCs/>
        </w:rPr>
        <w:t xml:space="preserve"> </w:t>
      </w:r>
      <w:r w:rsidRPr="007919A5">
        <w:rPr>
          <w:i/>
          <w:iCs/>
        </w:rPr>
        <w:t>Meilensteine</w:t>
      </w:r>
      <w:r w:rsidR="007919A5">
        <w:rPr>
          <w:i/>
          <w:iCs/>
        </w:rPr>
        <w:t xml:space="preserve">, </w:t>
      </w:r>
      <w:r w:rsidRPr="007919A5">
        <w:rPr>
          <w:i/>
          <w:iCs/>
        </w:rPr>
        <w:t>Einsatzplanung (Kapazitäten</w:t>
      </w:r>
      <w:r w:rsidR="002A03E9">
        <w:rPr>
          <w:i/>
          <w:iCs/>
        </w:rPr>
        <w:t>, Rollen, Zuständigkeiten</w:t>
      </w:r>
      <w:r w:rsidRPr="007919A5">
        <w:rPr>
          <w:i/>
          <w:iCs/>
        </w:rPr>
        <w:t>)</w:t>
      </w:r>
    </w:p>
    <w:p w14:paraId="2AFB43A6" w14:textId="3083F075" w:rsidR="00530682" w:rsidRDefault="00530682" w:rsidP="00530682"/>
    <w:p w14:paraId="50AC847B" w14:textId="77777777" w:rsidR="002A03E9" w:rsidRPr="00530682" w:rsidRDefault="002A03E9" w:rsidP="00530682"/>
    <w:p w14:paraId="64984E2D" w14:textId="70E58E09" w:rsidR="00530682" w:rsidRDefault="00530682" w:rsidP="00530682">
      <w:pPr>
        <w:pStyle w:val="berschrift2"/>
        <w:jc w:val="center"/>
      </w:pPr>
      <w:r>
        <w:t>Anhang</w:t>
      </w:r>
      <w:r w:rsidR="00245DC4">
        <w:t xml:space="preserve"> (optional)</w:t>
      </w:r>
    </w:p>
    <w:p w14:paraId="2D398B03" w14:textId="12875272" w:rsidR="00530682" w:rsidRDefault="00530682" w:rsidP="00530682">
      <w:pPr>
        <w:rPr>
          <w:ins w:id="50" w:author="Alexander Dietrich" w:date="2021-05-17T11:12:00Z"/>
          <w:i/>
          <w:iCs/>
        </w:rPr>
      </w:pPr>
      <w:r w:rsidRPr="00245DC4">
        <w:rPr>
          <w:i/>
          <w:iCs/>
        </w:rPr>
        <w:t>Begriffe und Definitionen</w:t>
      </w:r>
      <w:ins w:id="51" w:author="Alexander Dietrich" w:date="2021-05-17T11:12:00Z">
        <w:r w:rsidR="00246B5A">
          <w:rPr>
            <w:i/>
            <w:iCs/>
          </w:rPr>
          <w:t>:</w:t>
        </w:r>
      </w:ins>
    </w:p>
    <w:p w14:paraId="6C728B52" w14:textId="6DB5C44D" w:rsidR="00246B5A" w:rsidRDefault="00246B5A" w:rsidP="00530682">
      <w:pPr>
        <w:rPr>
          <w:ins w:id="52" w:author="Alexander Dietrich" w:date="2021-05-17T11:29:00Z"/>
          <w:i/>
          <w:iCs/>
        </w:rPr>
      </w:pPr>
    </w:p>
    <w:p w14:paraId="7138BDF3" w14:textId="32C9A8BE" w:rsidR="00D42505" w:rsidRDefault="00D42505" w:rsidP="00530682">
      <w:pPr>
        <w:rPr>
          <w:ins w:id="53" w:author="Alexander Dietrich" w:date="2021-05-17T11:29:00Z"/>
          <w:i/>
          <w:iCs/>
          <w:lang w:val="en-US"/>
        </w:rPr>
      </w:pPr>
      <w:ins w:id="54" w:author="Alexander Dietrich" w:date="2021-05-17T11:29:00Z">
        <w:r w:rsidRPr="00D42505">
          <w:rPr>
            <w:i/>
            <w:iCs/>
            <w:lang w:val="en-US"/>
            <w:rPrChange w:id="55" w:author="Alexander Dietrich" w:date="2021-05-17T11:29:00Z">
              <w:rPr>
                <w:i/>
                <w:iCs/>
              </w:rPr>
            </w:rPrChange>
          </w:rPr>
          <w:t>Definition o</w:t>
        </w:r>
        <w:r>
          <w:rPr>
            <w:i/>
            <w:iCs/>
            <w:lang w:val="en-US"/>
          </w:rPr>
          <w:t xml:space="preserve">f Ready: </w:t>
        </w:r>
      </w:ins>
    </w:p>
    <w:p w14:paraId="238FD08D" w14:textId="6BCD5CE7" w:rsidR="000277C5" w:rsidRDefault="000277C5" w:rsidP="00D42505">
      <w:pPr>
        <w:pStyle w:val="Listenabsatz"/>
        <w:numPr>
          <w:ilvl w:val="0"/>
          <w:numId w:val="3"/>
        </w:numPr>
        <w:rPr>
          <w:ins w:id="56" w:author="Alexander Dietrich" w:date="2021-05-17T11:40:00Z"/>
          <w:i/>
          <w:iCs/>
        </w:rPr>
      </w:pPr>
      <w:ins w:id="57" w:author="Alexander Dietrich" w:date="2021-05-17T11:38:00Z">
        <w:r w:rsidRPr="000277C5">
          <w:rPr>
            <w:i/>
            <w:iCs/>
          </w:rPr>
          <w:t xml:space="preserve">Alle Arbeitspakete aus der Planungsphase sind ausgeführt und die Beteiligten haben mögliche </w:t>
        </w:r>
        <w:r w:rsidRPr="000277C5">
          <w:rPr>
            <w:i/>
            <w:iCs/>
          </w:rPr>
          <w:t>Fragen,</w:t>
        </w:r>
        <w:r w:rsidRPr="000277C5">
          <w:rPr>
            <w:i/>
            <w:iCs/>
          </w:rPr>
          <w:t xml:space="preserve"> die auftreten könnten</w:t>
        </w:r>
      </w:ins>
      <w:ins w:id="58" w:author="Alexander Dietrich" w:date="2021-05-17T11:39:00Z">
        <w:r>
          <w:rPr>
            <w:i/>
            <w:iCs/>
          </w:rPr>
          <w:t>,</w:t>
        </w:r>
      </w:ins>
      <w:ins w:id="59" w:author="Alexander Dietrich" w:date="2021-05-17T11:38:00Z">
        <w:r w:rsidRPr="000277C5">
          <w:rPr>
            <w:i/>
            <w:iCs/>
          </w:rPr>
          <w:t xml:space="preserve"> geklärt.</w:t>
        </w:r>
      </w:ins>
    </w:p>
    <w:p w14:paraId="5960235F" w14:textId="77777777" w:rsidR="000277C5" w:rsidRDefault="000277C5" w:rsidP="000277C5">
      <w:pPr>
        <w:pStyle w:val="Listenabsatz"/>
        <w:numPr>
          <w:ilvl w:val="1"/>
          <w:numId w:val="3"/>
        </w:numPr>
        <w:rPr>
          <w:ins w:id="60" w:author="Alexander Dietrich" w:date="2021-05-17T11:40:00Z"/>
          <w:i/>
          <w:iCs/>
          <w:lang w:val="en-US"/>
        </w:rPr>
        <w:pPrChange w:id="61" w:author="Alexander Dietrich" w:date="2021-05-17T11:41:00Z">
          <w:pPr>
            <w:pStyle w:val="Listenabsatz"/>
            <w:numPr>
              <w:numId w:val="3"/>
            </w:numPr>
            <w:ind w:hanging="360"/>
          </w:pPr>
        </w:pPrChange>
      </w:pPr>
      <w:ins w:id="62" w:author="Alexander Dietrich" w:date="2021-05-17T11:40:00Z">
        <w:r>
          <w:rPr>
            <w:i/>
            <w:iCs/>
            <w:lang w:val="en-US"/>
          </w:rPr>
          <w:t xml:space="preserve">Login </w:t>
        </w:r>
        <w:proofErr w:type="spellStart"/>
        <w:r>
          <w:rPr>
            <w:i/>
            <w:iCs/>
            <w:lang w:val="en-US"/>
          </w:rPr>
          <w:t>Schnittstelle</w:t>
        </w:r>
        <w:proofErr w:type="spellEnd"/>
        <w:r>
          <w:rPr>
            <w:i/>
            <w:iCs/>
            <w:lang w:val="en-US"/>
          </w:rPr>
          <w:t xml:space="preserve"> </w:t>
        </w:r>
        <w:proofErr w:type="spellStart"/>
        <w:r>
          <w:rPr>
            <w:i/>
            <w:iCs/>
            <w:lang w:val="en-US"/>
          </w:rPr>
          <w:t>ist</w:t>
        </w:r>
        <w:proofErr w:type="spellEnd"/>
        <w:r>
          <w:rPr>
            <w:i/>
            <w:iCs/>
            <w:lang w:val="en-US"/>
          </w:rPr>
          <w:t xml:space="preserve"> </w:t>
        </w:r>
        <w:proofErr w:type="spellStart"/>
        <w:r>
          <w:rPr>
            <w:i/>
            <w:iCs/>
            <w:lang w:val="en-US"/>
          </w:rPr>
          <w:t>gegeben</w:t>
        </w:r>
        <w:proofErr w:type="spellEnd"/>
      </w:ins>
    </w:p>
    <w:p w14:paraId="5839CF73" w14:textId="77777777" w:rsidR="000277C5" w:rsidRPr="00DE5386" w:rsidRDefault="000277C5" w:rsidP="000277C5">
      <w:pPr>
        <w:pStyle w:val="Listenabsatz"/>
        <w:numPr>
          <w:ilvl w:val="1"/>
          <w:numId w:val="3"/>
        </w:numPr>
        <w:rPr>
          <w:ins w:id="63" w:author="Alexander Dietrich" w:date="2021-05-17T11:40:00Z"/>
          <w:i/>
          <w:iCs/>
        </w:rPr>
        <w:pPrChange w:id="64" w:author="Alexander Dietrich" w:date="2021-05-17T11:41:00Z">
          <w:pPr>
            <w:pStyle w:val="Listenabsatz"/>
            <w:numPr>
              <w:numId w:val="3"/>
            </w:numPr>
            <w:ind w:hanging="360"/>
          </w:pPr>
        </w:pPrChange>
      </w:pPr>
      <w:ins w:id="65" w:author="Alexander Dietrich" w:date="2021-05-17T11:40:00Z">
        <w:r w:rsidRPr="00DE5386">
          <w:rPr>
            <w:i/>
            <w:iCs/>
          </w:rPr>
          <w:t>Rollenverteilung der User ist abgeklärt</w:t>
        </w:r>
      </w:ins>
    </w:p>
    <w:p w14:paraId="4071EFF8" w14:textId="29129317" w:rsidR="000277C5" w:rsidRPr="000277C5" w:rsidRDefault="000277C5" w:rsidP="000277C5">
      <w:pPr>
        <w:pStyle w:val="Listenabsatz"/>
        <w:numPr>
          <w:ilvl w:val="1"/>
          <w:numId w:val="3"/>
        </w:numPr>
        <w:rPr>
          <w:ins w:id="66" w:author="Alexander Dietrich" w:date="2021-05-17T11:29:00Z"/>
          <w:i/>
          <w:iCs/>
          <w:lang w:val="en-US"/>
          <w:rPrChange w:id="67" w:author="Alexander Dietrich" w:date="2021-05-17T11:41:00Z">
            <w:rPr>
              <w:ins w:id="68" w:author="Alexander Dietrich" w:date="2021-05-17T11:29:00Z"/>
              <w:i/>
              <w:iCs/>
            </w:rPr>
          </w:rPrChange>
        </w:rPr>
        <w:pPrChange w:id="69" w:author="Alexander Dietrich" w:date="2021-05-17T11:41:00Z">
          <w:pPr/>
        </w:pPrChange>
      </w:pPr>
      <w:ins w:id="70" w:author="Alexander Dietrich" w:date="2021-05-17T11:40:00Z">
        <w:r>
          <w:rPr>
            <w:i/>
            <w:iCs/>
            <w:lang w:val="en-US"/>
          </w:rPr>
          <w:t xml:space="preserve">Mockups </w:t>
        </w:r>
        <w:proofErr w:type="spellStart"/>
        <w:r>
          <w:rPr>
            <w:i/>
            <w:iCs/>
            <w:lang w:val="en-US"/>
          </w:rPr>
          <w:t>vom</w:t>
        </w:r>
        <w:proofErr w:type="spellEnd"/>
        <w:r>
          <w:rPr>
            <w:i/>
            <w:iCs/>
            <w:lang w:val="en-US"/>
          </w:rPr>
          <w:t xml:space="preserve"> </w:t>
        </w:r>
        <w:proofErr w:type="spellStart"/>
        <w:r>
          <w:rPr>
            <w:i/>
            <w:iCs/>
            <w:lang w:val="en-US"/>
          </w:rPr>
          <w:t>Kunden</w:t>
        </w:r>
        <w:proofErr w:type="spellEnd"/>
        <w:r>
          <w:rPr>
            <w:i/>
            <w:iCs/>
            <w:lang w:val="en-US"/>
          </w:rPr>
          <w:t xml:space="preserve"> </w:t>
        </w:r>
        <w:proofErr w:type="spellStart"/>
        <w:proofErr w:type="gramStart"/>
        <w:r>
          <w:rPr>
            <w:i/>
            <w:iCs/>
            <w:lang w:val="en-US"/>
          </w:rPr>
          <w:t>abgenommen</w:t>
        </w:r>
      </w:ins>
      <w:proofErr w:type="spellEnd"/>
      <w:proofErr w:type="gramEnd"/>
    </w:p>
    <w:p w14:paraId="1988D99D" w14:textId="321109BE" w:rsidR="00D42505" w:rsidRPr="000277C5" w:rsidRDefault="00D42505" w:rsidP="00530682">
      <w:pPr>
        <w:rPr>
          <w:ins w:id="71" w:author="Alexander Dietrich" w:date="2021-05-17T11:29:00Z"/>
          <w:i/>
          <w:iCs/>
          <w:rPrChange w:id="72" w:author="Alexander Dietrich" w:date="2021-05-17T11:38:00Z">
            <w:rPr>
              <w:ins w:id="73" w:author="Alexander Dietrich" w:date="2021-05-17T11:29:00Z"/>
              <w:i/>
              <w:iCs/>
            </w:rPr>
          </w:rPrChange>
        </w:rPr>
      </w:pPr>
    </w:p>
    <w:p w14:paraId="52AF9038" w14:textId="77777777" w:rsidR="00D42505" w:rsidRPr="000277C5" w:rsidRDefault="00D42505" w:rsidP="00530682">
      <w:pPr>
        <w:rPr>
          <w:ins w:id="74" w:author="Alexander Dietrich" w:date="2021-05-17T11:12:00Z"/>
          <w:i/>
          <w:iCs/>
          <w:rPrChange w:id="75" w:author="Alexander Dietrich" w:date="2021-05-17T11:38:00Z">
            <w:rPr>
              <w:ins w:id="76" w:author="Alexander Dietrich" w:date="2021-05-17T11:12:00Z"/>
              <w:i/>
              <w:iCs/>
            </w:rPr>
          </w:rPrChange>
        </w:rPr>
      </w:pPr>
    </w:p>
    <w:p w14:paraId="1C906F03" w14:textId="573D0821" w:rsidR="00246B5A" w:rsidRPr="00D42505" w:rsidRDefault="00246B5A" w:rsidP="00530682">
      <w:pPr>
        <w:rPr>
          <w:ins w:id="77" w:author="Alexander Dietrich" w:date="2021-05-17T11:12:00Z"/>
          <w:i/>
          <w:iCs/>
          <w:lang w:val="en-US"/>
          <w:rPrChange w:id="78" w:author="Alexander Dietrich" w:date="2021-05-17T11:29:00Z">
            <w:rPr>
              <w:ins w:id="79" w:author="Alexander Dietrich" w:date="2021-05-17T11:12:00Z"/>
              <w:i/>
              <w:iCs/>
            </w:rPr>
          </w:rPrChange>
        </w:rPr>
      </w:pPr>
      <w:ins w:id="80" w:author="Alexander Dietrich" w:date="2021-05-17T11:12:00Z">
        <w:r w:rsidRPr="00D42505">
          <w:rPr>
            <w:i/>
            <w:iCs/>
            <w:lang w:val="en-US"/>
            <w:rPrChange w:id="81" w:author="Alexander Dietrich" w:date="2021-05-17T11:29:00Z">
              <w:rPr>
                <w:i/>
                <w:iCs/>
              </w:rPr>
            </w:rPrChange>
          </w:rPr>
          <w:t>Definition of Done:</w:t>
        </w:r>
      </w:ins>
    </w:p>
    <w:p w14:paraId="50CEF1A5" w14:textId="22514C99" w:rsidR="00246B5A" w:rsidRDefault="00246B5A" w:rsidP="000277C5">
      <w:pPr>
        <w:pStyle w:val="Listenabsatz"/>
        <w:numPr>
          <w:ilvl w:val="0"/>
          <w:numId w:val="3"/>
        </w:numPr>
        <w:rPr>
          <w:ins w:id="82" w:author="Alexander Dietrich" w:date="2021-05-17T11:15:00Z"/>
        </w:rPr>
        <w:pPrChange w:id="83" w:author="Alexander Dietrich" w:date="2021-05-17T11:41:00Z">
          <w:pPr/>
        </w:pPrChange>
      </w:pPr>
      <w:ins w:id="84" w:author="Alexander Dietrich" w:date="2021-05-17T11:15:00Z">
        <w:r>
          <w:t xml:space="preserve">Alle Akzeptanzkriterien erfüllt </w:t>
        </w:r>
      </w:ins>
    </w:p>
    <w:p w14:paraId="18BFFFA7" w14:textId="70C80137" w:rsidR="00246B5A" w:rsidRDefault="00246B5A" w:rsidP="000277C5">
      <w:pPr>
        <w:pStyle w:val="Listenabsatz"/>
        <w:numPr>
          <w:ilvl w:val="0"/>
          <w:numId w:val="3"/>
        </w:numPr>
        <w:rPr>
          <w:ins w:id="85" w:author="Alexander Dietrich" w:date="2021-05-17T11:15:00Z"/>
        </w:rPr>
        <w:pPrChange w:id="86" w:author="Alexander Dietrich" w:date="2021-05-17T11:41:00Z">
          <w:pPr/>
        </w:pPrChange>
      </w:pPr>
      <w:ins w:id="87" w:author="Alexander Dietrich" w:date="2021-05-17T11:15:00Z">
        <w:r>
          <w:t>Code fertiggestellt</w:t>
        </w:r>
      </w:ins>
      <w:ins w:id="88" w:author="Alexander Dietrich" w:date="2021-05-17T11:16:00Z">
        <w:r>
          <w:t xml:space="preserve"> &amp; kommentiert</w:t>
        </w:r>
      </w:ins>
      <w:ins w:id="89" w:author="Alexander Dietrich" w:date="2021-05-17T11:15:00Z">
        <w:r>
          <w:t xml:space="preserve"> und im </w:t>
        </w:r>
        <w:proofErr w:type="spellStart"/>
        <w:r>
          <w:t>Versionierungssystem</w:t>
        </w:r>
        <w:proofErr w:type="spellEnd"/>
        <w:r>
          <w:t xml:space="preserve"> eingespielt </w:t>
        </w:r>
      </w:ins>
    </w:p>
    <w:p w14:paraId="037E826C" w14:textId="0C2CFE30" w:rsidR="00246B5A" w:rsidRDefault="00246B5A" w:rsidP="000277C5">
      <w:pPr>
        <w:pStyle w:val="Listenabsatz"/>
        <w:numPr>
          <w:ilvl w:val="0"/>
          <w:numId w:val="3"/>
        </w:numPr>
        <w:rPr>
          <w:ins w:id="90" w:author="Alexander Dietrich" w:date="2021-05-17T11:15:00Z"/>
        </w:rPr>
        <w:pPrChange w:id="91" w:author="Alexander Dietrich" w:date="2021-05-17T11:41:00Z">
          <w:pPr/>
        </w:pPrChange>
      </w:pPr>
      <w:ins w:id="92" w:author="Alexander Dietrich" w:date="2021-05-17T11:15:00Z">
        <w:r>
          <w:t xml:space="preserve">Technische Dokumentation auf aktuellem Stand </w:t>
        </w:r>
      </w:ins>
    </w:p>
    <w:p w14:paraId="62746D49" w14:textId="308AE89E" w:rsidR="00246B5A" w:rsidRDefault="00246B5A" w:rsidP="000277C5">
      <w:pPr>
        <w:pStyle w:val="Listenabsatz"/>
        <w:numPr>
          <w:ilvl w:val="0"/>
          <w:numId w:val="3"/>
        </w:numPr>
        <w:rPr>
          <w:ins w:id="93" w:author="Alexander Dietrich" w:date="2021-05-17T11:15:00Z"/>
        </w:rPr>
        <w:pPrChange w:id="94" w:author="Alexander Dietrich" w:date="2021-05-17T11:41:00Z">
          <w:pPr/>
        </w:pPrChange>
      </w:pPr>
      <w:ins w:id="95" w:author="Alexander Dietrich" w:date="2021-05-17T11:15:00Z">
        <w:r>
          <w:t xml:space="preserve">Benutzerdokumentation fertig und abgenommen </w:t>
        </w:r>
      </w:ins>
    </w:p>
    <w:p w14:paraId="11527E70" w14:textId="23E2DE2C" w:rsidR="00246B5A" w:rsidRDefault="00246B5A" w:rsidP="000277C5">
      <w:pPr>
        <w:pStyle w:val="Listenabsatz"/>
        <w:numPr>
          <w:ilvl w:val="0"/>
          <w:numId w:val="3"/>
        </w:numPr>
        <w:rPr>
          <w:ins w:id="96" w:author="Alexander Dietrich" w:date="2021-05-17T11:15:00Z"/>
        </w:rPr>
        <w:pPrChange w:id="97" w:author="Alexander Dietrich" w:date="2021-05-17T11:41:00Z">
          <w:pPr/>
        </w:pPrChange>
      </w:pPr>
      <w:ins w:id="98" w:author="Alexander Dietrich" w:date="2021-05-17T11:15:00Z">
        <w:r>
          <w:t xml:space="preserve">Release-Dokumentation angepasst </w:t>
        </w:r>
      </w:ins>
    </w:p>
    <w:p w14:paraId="5BC7AB37" w14:textId="1F623E56" w:rsidR="00246B5A" w:rsidRDefault="00246B5A" w:rsidP="000277C5">
      <w:pPr>
        <w:pStyle w:val="Listenabsatz"/>
        <w:numPr>
          <w:ilvl w:val="0"/>
          <w:numId w:val="3"/>
        </w:numPr>
        <w:rPr>
          <w:ins w:id="99" w:author="Alexander Dietrich" w:date="2021-05-17T11:15:00Z"/>
        </w:rPr>
        <w:pPrChange w:id="100" w:author="Alexander Dietrich" w:date="2021-05-17T11:41:00Z">
          <w:pPr/>
        </w:pPrChange>
      </w:pPr>
      <w:ins w:id="101" w:author="Alexander Dietrich" w:date="2021-05-17T11:15:00Z">
        <w:r>
          <w:t xml:space="preserve">Code Review durchgeführt </w:t>
        </w:r>
      </w:ins>
    </w:p>
    <w:p w14:paraId="252C3AF5" w14:textId="321B7CEA" w:rsidR="00246B5A" w:rsidRDefault="00246B5A" w:rsidP="000277C5">
      <w:pPr>
        <w:pStyle w:val="Listenabsatz"/>
        <w:numPr>
          <w:ilvl w:val="0"/>
          <w:numId w:val="3"/>
        </w:numPr>
        <w:rPr>
          <w:ins w:id="102" w:author="Alexander Dietrich" w:date="2021-05-17T11:15:00Z"/>
        </w:rPr>
        <w:pPrChange w:id="103" w:author="Alexander Dietrich" w:date="2021-05-17T11:41:00Z">
          <w:pPr/>
        </w:pPrChange>
      </w:pPr>
      <w:ins w:id="104" w:author="Alexander Dietrich" w:date="2021-05-17T11:15:00Z">
        <w:r>
          <w:t xml:space="preserve">Coding Guidelines und Standards eingehalten </w:t>
        </w:r>
      </w:ins>
    </w:p>
    <w:p w14:paraId="638FE0EF" w14:textId="3F2C8C19" w:rsidR="00246B5A" w:rsidRPr="000277C5" w:rsidRDefault="00246B5A" w:rsidP="000277C5">
      <w:pPr>
        <w:pStyle w:val="Listenabsatz"/>
        <w:numPr>
          <w:ilvl w:val="0"/>
          <w:numId w:val="3"/>
        </w:numPr>
        <w:rPr>
          <w:ins w:id="105" w:author="Alexander Dietrich" w:date="2021-05-17T11:15:00Z"/>
          <w:lang w:val="en-US"/>
          <w:rPrChange w:id="106" w:author="Alexander Dietrich" w:date="2021-05-17T11:41:00Z">
            <w:rPr>
              <w:ins w:id="107" w:author="Alexander Dietrich" w:date="2021-05-17T11:15:00Z"/>
            </w:rPr>
          </w:rPrChange>
        </w:rPr>
        <w:pPrChange w:id="108" w:author="Alexander Dietrich" w:date="2021-05-17T11:41:00Z">
          <w:pPr/>
        </w:pPrChange>
      </w:pPr>
      <w:proofErr w:type="spellStart"/>
      <w:ins w:id="109" w:author="Alexander Dietrich" w:date="2021-05-17T11:15:00Z">
        <w:r w:rsidRPr="000277C5">
          <w:rPr>
            <w:lang w:val="en-US"/>
            <w:rPrChange w:id="110" w:author="Alexander Dietrich" w:date="2021-05-17T11:41:00Z">
              <w:rPr/>
            </w:rPrChange>
          </w:rPr>
          <w:t>keine</w:t>
        </w:r>
        <w:proofErr w:type="spellEnd"/>
        <w:r w:rsidRPr="000277C5">
          <w:rPr>
            <w:lang w:val="en-US"/>
            <w:rPrChange w:id="111" w:author="Alexander Dietrich" w:date="2021-05-17T11:41:00Z">
              <w:rPr/>
            </w:rPrChange>
          </w:rPr>
          <w:t xml:space="preserve"> </w:t>
        </w:r>
        <w:proofErr w:type="spellStart"/>
        <w:r w:rsidRPr="000277C5">
          <w:rPr>
            <w:lang w:val="en-US"/>
            <w:rPrChange w:id="112" w:author="Alexander Dietrich" w:date="2021-05-17T11:41:00Z">
              <w:rPr/>
            </w:rPrChange>
          </w:rPr>
          <w:t>kritischen</w:t>
        </w:r>
        <w:proofErr w:type="spellEnd"/>
        <w:r w:rsidRPr="000277C5">
          <w:rPr>
            <w:lang w:val="en-US"/>
            <w:rPrChange w:id="113" w:author="Alexander Dietrich" w:date="2021-05-17T11:41:00Z">
              <w:rPr/>
            </w:rPrChange>
          </w:rPr>
          <w:t xml:space="preserve"> Bugs </w:t>
        </w:r>
        <w:proofErr w:type="spellStart"/>
        <w:r w:rsidRPr="000277C5">
          <w:rPr>
            <w:lang w:val="en-US"/>
            <w:rPrChange w:id="114" w:author="Alexander Dietrich" w:date="2021-05-17T11:41:00Z">
              <w:rPr/>
            </w:rPrChange>
          </w:rPr>
          <w:t>offen</w:t>
        </w:r>
        <w:proofErr w:type="spellEnd"/>
        <w:r w:rsidRPr="000277C5">
          <w:rPr>
            <w:lang w:val="en-US"/>
            <w:rPrChange w:id="115" w:author="Alexander Dietrich" w:date="2021-05-17T11:41:00Z">
              <w:rPr/>
            </w:rPrChange>
          </w:rPr>
          <w:t xml:space="preserve"> </w:t>
        </w:r>
      </w:ins>
      <w:ins w:id="116" w:author="Alexander Dietrich" w:date="2021-05-17T11:17:00Z">
        <w:r w:rsidRPr="000277C5">
          <w:rPr>
            <w:lang w:val="en-US"/>
            <w:rPrChange w:id="117" w:author="Alexander Dietrich" w:date="2021-05-17T11:41:00Z">
              <w:rPr/>
            </w:rPrChange>
          </w:rPr>
          <w:t>(Core-functionality: s. must</w:t>
        </w:r>
      </w:ins>
      <w:ins w:id="118" w:author="Alexander Dietrich" w:date="2021-05-17T11:18:00Z">
        <w:r w:rsidRPr="000277C5">
          <w:rPr>
            <w:lang w:val="en-US"/>
            <w:rPrChange w:id="119" w:author="Alexander Dietrich" w:date="2021-05-17T11:41:00Z">
              <w:rPr/>
            </w:rPrChange>
          </w:rPr>
          <w:t>-have</w:t>
        </w:r>
        <w:r w:rsidRPr="000277C5">
          <w:rPr>
            <w:lang w:val="en-US"/>
            <w:rPrChange w:id="120" w:author="Alexander Dietrich" w:date="2021-05-17T11:41:00Z">
              <w:rPr>
                <w:lang w:val="en-US"/>
              </w:rPr>
            </w:rPrChange>
          </w:rPr>
          <w:t>’</w:t>
        </w:r>
        <w:r w:rsidRPr="000277C5">
          <w:rPr>
            <w:lang w:val="en-US"/>
            <w:rPrChange w:id="121" w:author="Alexander Dietrich" w:date="2021-05-17T11:41:00Z">
              <w:rPr/>
            </w:rPrChange>
          </w:rPr>
          <w:t>s</w:t>
        </w:r>
        <w:r w:rsidRPr="000277C5">
          <w:rPr>
            <w:lang w:val="en-US"/>
            <w:rPrChange w:id="122" w:author="Alexander Dietrich" w:date="2021-05-17T11:41:00Z">
              <w:rPr>
                <w:lang w:val="en-US"/>
              </w:rPr>
            </w:rPrChange>
          </w:rPr>
          <w:t>)</w:t>
        </w:r>
      </w:ins>
    </w:p>
    <w:p w14:paraId="3B74F5C3" w14:textId="5825F304" w:rsidR="00246B5A" w:rsidRDefault="00246B5A" w:rsidP="000277C5">
      <w:pPr>
        <w:pStyle w:val="Listenabsatz"/>
        <w:numPr>
          <w:ilvl w:val="0"/>
          <w:numId w:val="3"/>
        </w:numPr>
        <w:rPr>
          <w:ins w:id="123" w:author="Alexander Dietrich" w:date="2021-05-17T11:15:00Z"/>
        </w:rPr>
        <w:pPrChange w:id="124" w:author="Alexander Dietrich" w:date="2021-05-17T11:41:00Z">
          <w:pPr/>
        </w:pPrChange>
      </w:pPr>
      <w:ins w:id="125" w:author="Alexander Dietrich" w:date="2021-05-17T11:15:00Z">
        <w:r>
          <w:t>"</w:t>
        </w:r>
        <w:proofErr w:type="spellStart"/>
        <w:r>
          <w:t>Functional</w:t>
        </w:r>
        <w:proofErr w:type="spellEnd"/>
        <w:r>
          <w:t xml:space="preserve"> Tests" auf DEV durchlaufen </w:t>
        </w:r>
      </w:ins>
    </w:p>
    <w:p w14:paraId="5B6DC0A4" w14:textId="7913D4D1" w:rsidR="00246B5A" w:rsidRPr="000277C5" w:rsidRDefault="00246B5A" w:rsidP="000277C5">
      <w:pPr>
        <w:pStyle w:val="Listenabsatz"/>
        <w:numPr>
          <w:ilvl w:val="0"/>
          <w:numId w:val="3"/>
        </w:numPr>
        <w:rPr>
          <w:ins w:id="126" w:author="Alexander Dietrich" w:date="2021-05-17T11:12:00Z"/>
          <w:i/>
          <w:iCs/>
          <w:rPrChange w:id="127" w:author="Alexander Dietrich" w:date="2021-05-17T11:41:00Z">
            <w:rPr>
              <w:ins w:id="128" w:author="Alexander Dietrich" w:date="2021-05-17T11:12:00Z"/>
              <w:i/>
              <w:iCs/>
            </w:rPr>
          </w:rPrChange>
        </w:rPr>
        <w:pPrChange w:id="129" w:author="Alexander Dietrich" w:date="2021-05-17T11:41:00Z">
          <w:pPr/>
        </w:pPrChange>
      </w:pPr>
      <w:ins w:id="130" w:author="Alexander Dietrich" w:date="2021-05-17T11:15:00Z">
        <w:r>
          <w:t>Alle Features vom Kunden auf PROD abgenommen</w:t>
        </w:r>
      </w:ins>
    </w:p>
    <w:p w14:paraId="14EEFDA2" w14:textId="2F84F16A" w:rsidR="00246B5A" w:rsidRDefault="00246B5A" w:rsidP="00530682">
      <w:pPr>
        <w:rPr>
          <w:ins w:id="131" w:author="Alexander Dietrich" w:date="2021-05-17T11:12:00Z"/>
          <w:i/>
          <w:iCs/>
        </w:rPr>
      </w:pPr>
    </w:p>
    <w:p w14:paraId="1A2E46E0" w14:textId="77777777" w:rsidR="00246B5A" w:rsidRPr="00245DC4" w:rsidRDefault="00246B5A" w:rsidP="00530682">
      <w:pPr>
        <w:rPr>
          <w:i/>
          <w:iCs/>
        </w:rPr>
      </w:pPr>
    </w:p>
    <w:p w14:paraId="05A20B38" w14:textId="545E5662" w:rsidR="00530682" w:rsidRPr="00530682" w:rsidRDefault="00530682" w:rsidP="00530682">
      <w:r w:rsidRPr="00245DC4">
        <w:rPr>
          <w:i/>
          <w:iCs/>
        </w:rPr>
        <w:lastRenderedPageBreak/>
        <w:t>Hinweise zu Betrieb</w:t>
      </w:r>
      <w:r w:rsidR="00245DC4" w:rsidRPr="00245DC4">
        <w:rPr>
          <w:i/>
          <w:iCs/>
        </w:rPr>
        <w:t xml:space="preserve">, </w:t>
      </w:r>
      <w:r w:rsidRPr="00245DC4">
        <w:rPr>
          <w:i/>
          <w:iCs/>
        </w:rPr>
        <w:t>Wartung</w:t>
      </w:r>
      <w:r w:rsidR="00245DC4" w:rsidRPr="00245DC4">
        <w:rPr>
          <w:i/>
          <w:iCs/>
        </w:rPr>
        <w:t xml:space="preserve"> und Weiterentwicklung</w:t>
      </w:r>
    </w:p>
    <w:p w14:paraId="546E3967" w14:textId="77777777" w:rsidR="003F7E79" w:rsidRPr="003F7E79" w:rsidRDefault="003F7E79" w:rsidP="003F7E79"/>
    <w:sectPr w:rsidR="003F7E79" w:rsidRPr="003F7E79" w:rsidSect="003708E6">
      <w:pgSz w:w="11906" w:h="16838"/>
      <w:pgMar w:top="567" w:right="851" w:bottom="567"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1202A2"/>
    <w:multiLevelType w:val="hybridMultilevel"/>
    <w:tmpl w:val="9140F22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556B2C4D"/>
    <w:multiLevelType w:val="hybridMultilevel"/>
    <w:tmpl w:val="6752108C"/>
    <w:lvl w:ilvl="0" w:tplc="60F4E750">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59125A96"/>
    <w:multiLevelType w:val="hybridMultilevel"/>
    <w:tmpl w:val="2E54CFCE"/>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6C7B708F"/>
    <w:multiLevelType w:val="hybridMultilevel"/>
    <w:tmpl w:val="2E54CFCE"/>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lexander Dietrich">
    <w15:presenceInfo w15:providerId="None" w15:userId="Alexander Dietric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0" w:nlCheck="1" w:checkStyle="0"/>
  <w:activeWritingStyle w:appName="MSWord" w:lang="de-DE" w:vendorID="64" w:dllVersion="0" w:nlCheck="1" w:checkStyle="0"/>
  <w:proofState w:spelling="clean" w:grammar="clean"/>
  <w:trackRevisions/>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7E79"/>
    <w:rsid w:val="000277C5"/>
    <w:rsid w:val="000D443D"/>
    <w:rsid w:val="00156495"/>
    <w:rsid w:val="001C0C18"/>
    <w:rsid w:val="00245DC4"/>
    <w:rsid w:val="00246B5A"/>
    <w:rsid w:val="002A03E9"/>
    <w:rsid w:val="003708E6"/>
    <w:rsid w:val="003A5054"/>
    <w:rsid w:val="003F7E79"/>
    <w:rsid w:val="004D1097"/>
    <w:rsid w:val="00530682"/>
    <w:rsid w:val="00533836"/>
    <w:rsid w:val="00597EE5"/>
    <w:rsid w:val="00636022"/>
    <w:rsid w:val="00637932"/>
    <w:rsid w:val="006C2E5D"/>
    <w:rsid w:val="00744436"/>
    <w:rsid w:val="007919A5"/>
    <w:rsid w:val="00823F35"/>
    <w:rsid w:val="008F1676"/>
    <w:rsid w:val="00936172"/>
    <w:rsid w:val="00A01AEB"/>
    <w:rsid w:val="00C922D5"/>
    <w:rsid w:val="00D42505"/>
    <w:rsid w:val="00D55FAD"/>
    <w:rsid w:val="00D9464B"/>
    <w:rsid w:val="00FA2311"/>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A91BC3"/>
  <w15:chartTrackingRefBased/>
  <w15:docId w15:val="{CF3BD219-76F4-984C-8CC2-AA8C05AB90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156495"/>
    <w:rPr>
      <w:lang w:val="de-DE"/>
    </w:rPr>
  </w:style>
  <w:style w:type="paragraph" w:styleId="berschrift1">
    <w:name w:val="heading 1"/>
    <w:basedOn w:val="Standard"/>
    <w:next w:val="Standard"/>
    <w:link w:val="berschrift1Zchn"/>
    <w:uiPriority w:val="9"/>
    <w:qFormat/>
    <w:rsid w:val="003F7E7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3F7E79"/>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F7E79"/>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3F7E79"/>
    <w:rPr>
      <w:rFonts w:asciiTheme="majorHAnsi" w:eastAsiaTheme="majorEastAsia" w:hAnsiTheme="majorHAnsi" w:cstheme="majorBidi"/>
      <w:color w:val="2F5496" w:themeColor="accent1" w:themeShade="BF"/>
      <w:sz w:val="26"/>
      <w:szCs w:val="26"/>
    </w:rPr>
  </w:style>
  <w:style w:type="paragraph" w:styleId="Listenabsatz">
    <w:name w:val="List Paragraph"/>
    <w:basedOn w:val="Standard"/>
    <w:uiPriority w:val="34"/>
    <w:qFormat/>
    <w:rsid w:val="005338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549</Words>
  <Characters>3465</Characters>
  <Application>Microsoft Office Word</Application>
  <DocSecurity>0</DocSecurity>
  <Lines>28</Lines>
  <Paragraphs>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Behrends</dc:creator>
  <cp:keywords/>
  <dc:description/>
  <cp:lastModifiedBy>Alexander Dietrich</cp:lastModifiedBy>
  <cp:revision>2</cp:revision>
  <dcterms:created xsi:type="dcterms:W3CDTF">2021-05-17T10:19:00Z</dcterms:created>
  <dcterms:modified xsi:type="dcterms:W3CDTF">2021-05-17T10:19:00Z</dcterms:modified>
</cp:coreProperties>
</file>